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73DA" w14:textId="6A3EBEEE" w:rsidR="00B54B7D" w:rsidRPr="00EF4849" w:rsidRDefault="00B54B7D" w:rsidP="00B54B7D">
      <w:pPr>
        <w:pStyle w:val="Heading1"/>
        <w:jc w:val="center"/>
        <w:rPr>
          <w:highlight w:val="green"/>
        </w:rPr>
      </w:pPr>
      <w:r w:rsidRPr="00EF4849">
        <w:rPr>
          <w:highlight w:val="green"/>
        </w:rPr>
        <w:t>Analysis of data collected under the</w:t>
      </w:r>
      <w:r w:rsidRPr="00EF4849">
        <w:rPr>
          <w:highlight w:val="green"/>
        </w:rPr>
        <w:br/>
        <w:t xml:space="preserve"> </w:t>
      </w:r>
      <w:r w:rsidR="000C0284" w:rsidRPr="00EF4849">
        <w:rPr>
          <w:highlight w:val="green"/>
        </w:rPr>
        <w:t>Amphibian</w:t>
      </w:r>
      <w:r w:rsidRPr="00EF4849">
        <w:rPr>
          <w:highlight w:val="green"/>
        </w:rPr>
        <w:t xml:space="preserve"> Protocol</w:t>
      </w:r>
    </w:p>
    <w:p w14:paraId="0A143DA7" w14:textId="55612C30" w:rsidR="00B54B7D" w:rsidRPr="00EF4849" w:rsidRDefault="005335D0" w:rsidP="00B54B7D">
      <w:pPr>
        <w:jc w:val="center"/>
        <w:rPr>
          <w:highlight w:val="green"/>
        </w:rPr>
      </w:pPr>
      <w:r w:rsidRPr="00EF4849">
        <w:rPr>
          <w:highlight w:val="green"/>
        </w:rPr>
        <w:t>2017-03-</w:t>
      </w:r>
      <w:ins w:id="0" w:author="Carl Schwarz" w:date="2017-03-27T16:26:00Z">
        <w:r w:rsidR="00133B56" w:rsidRPr="00EF4849">
          <w:rPr>
            <w:highlight w:val="green"/>
          </w:rPr>
          <w:t>27</w:t>
        </w:r>
      </w:ins>
    </w:p>
    <w:p w14:paraId="458DDFC6" w14:textId="77777777" w:rsidR="00B54B7D" w:rsidRPr="00EF4849" w:rsidRDefault="00B54B7D" w:rsidP="00B54B7D">
      <w:pPr>
        <w:rPr>
          <w:highlight w:val="green"/>
        </w:rPr>
      </w:pPr>
    </w:p>
    <w:p w14:paraId="6ECE79EE" w14:textId="77777777" w:rsidR="00B54B7D" w:rsidRPr="00EF4849" w:rsidRDefault="00B54B7D" w:rsidP="00B54B7D">
      <w:pPr>
        <w:pStyle w:val="Heading1"/>
      </w:pPr>
      <w:r w:rsidRPr="00EF4849">
        <w:t>1. Summary of protocol:</w:t>
      </w:r>
    </w:p>
    <w:p w14:paraId="022898D9" w14:textId="77777777" w:rsidR="00B54B7D" w:rsidRPr="00EF4849" w:rsidRDefault="00B54B7D" w:rsidP="00B54B7D">
      <w:pPr>
        <w:pStyle w:val="Heading2"/>
      </w:pPr>
      <w:r w:rsidRPr="00EF4849">
        <w:t>1.1 Basic protocol</w:t>
      </w:r>
    </w:p>
    <w:p w14:paraId="042FA5CD" w14:textId="7EE254D2" w:rsidR="000C0284" w:rsidRPr="00EF4849" w:rsidRDefault="000C0284" w:rsidP="000C0284">
      <w:r w:rsidRPr="00EF4849">
        <w:t>There are two protocols – calls and visual surveys.</w:t>
      </w:r>
    </w:p>
    <w:p w14:paraId="547DF30E" w14:textId="77777777" w:rsidR="000C0284" w:rsidRPr="00EF4849" w:rsidRDefault="000C0284" w:rsidP="000C0284"/>
    <w:p w14:paraId="4B93D960" w14:textId="3040A8DF" w:rsidR="005335D0" w:rsidRPr="00EF4849" w:rsidRDefault="005335D0" w:rsidP="005335D0">
      <w:r w:rsidRPr="00EF4849">
        <w:t>As taken from the protocol document</w:t>
      </w:r>
      <w:r w:rsidR="000C0284" w:rsidRPr="00EF4849">
        <w:t xml:space="preserve"> for call surveys</w:t>
      </w:r>
      <w:r w:rsidRPr="00EF4849">
        <w:t>:</w:t>
      </w:r>
    </w:p>
    <w:p w14:paraId="4468C74D" w14:textId="62CB6724" w:rsidR="00B54B7D" w:rsidRPr="00EF4849" w:rsidRDefault="005335D0" w:rsidP="000C0284">
      <w:pPr>
        <w:widowControl w:val="0"/>
        <w:autoSpaceDE w:val="0"/>
        <w:autoSpaceDN w:val="0"/>
        <w:adjustRightInd w:val="0"/>
        <w:ind w:left="720"/>
        <w:rPr>
          <w:color w:val="111111"/>
          <w:sz w:val="22"/>
          <w:szCs w:val="22"/>
          <w:lang w:eastAsia="ja-JP"/>
        </w:rPr>
      </w:pPr>
      <w:r w:rsidRPr="00EF4849">
        <w:rPr>
          <w:sz w:val="22"/>
          <w:szCs w:val="22"/>
          <w:lang w:eastAsia="ja-JP"/>
        </w:rPr>
        <w:t>“</w:t>
      </w:r>
      <w:r w:rsidR="000C0284" w:rsidRPr="00EF4849">
        <w:rPr>
          <w:color w:val="111111"/>
          <w:sz w:val="22"/>
          <w:szCs w:val="22"/>
          <w:lang w:eastAsia="ja-JP"/>
        </w:rPr>
        <w:t xml:space="preserve">Define a survey transect along or through your wetland. … Surveyors visit the monitoring site(s) in spring </w:t>
      </w:r>
      <w:r w:rsidR="000C0284" w:rsidRPr="00EF4849">
        <w:t>and listen for calling males, recording</w:t>
      </w:r>
      <w:r w:rsidR="000C0284" w:rsidRPr="00EF4849">
        <w:rPr>
          <w:color w:val="111111"/>
          <w:sz w:val="22"/>
          <w:szCs w:val="22"/>
          <w:lang w:eastAsia="ja-JP"/>
        </w:rPr>
        <w:t xml:space="preserve"> the species and approximate number of each. Repeat surveys increase the probability that species will be detected.”</w:t>
      </w:r>
    </w:p>
    <w:p w14:paraId="368A06F8" w14:textId="77777777" w:rsidR="005335D0" w:rsidRPr="00EF4849" w:rsidRDefault="005335D0" w:rsidP="005335D0">
      <w:pPr>
        <w:widowControl w:val="0"/>
        <w:autoSpaceDE w:val="0"/>
        <w:autoSpaceDN w:val="0"/>
        <w:adjustRightInd w:val="0"/>
        <w:ind w:left="720"/>
        <w:rPr>
          <w:sz w:val="22"/>
          <w:szCs w:val="22"/>
          <w:lang w:eastAsia="ja-JP"/>
        </w:rPr>
      </w:pPr>
    </w:p>
    <w:p w14:paraId="3B9B2FDB" w14:textId="4B87AAEA" w:rsidR="000C0284" w:rsidRPr="00EF4849" w:rsidRDefault="000C0284" w:rsidP="000C0284">
      <w:pPr>
        <w:widowControl w:val="0"/>
        <w:autoSpaceDE w:val="0"/>
        <w:autoSpaceDN w:val="0"/>
        <w:adjustRightInd w:val="0"/>
        <w:rPr>
          <w:sz w:val="22"/>
          <w:szCs w:val="22"/>
          <w:lang w:eastAsia="ja-JP"/>
        </w:rPr>
      </w:pPr>
      <w:r w:rsidRPr="00EF4849">
        <w:rPr>
          <w:sz w:val="22"/>
          <w:szCs w:val="22"/>
          <w:lang w:eastAsia="ja-JP"/>
        </w:rPr>
        <w:t>As taken form the protocol document for visual surveys:</w:t>
      </w:r>
    </w:p>
    <w:p w14:paraId="24A6A9F7" w14:textId="269C30AC" w:rsidR="005335D0" w:rsidRPr="00EF4849" w:rsidRDefault="000C0284" w:rsidP="000C0284">
      <w:pPr>
        <w:widowControl w:val="0"/>
        <w:autoSpaceDE w:val="0"/>
        <w:autoSpaceDN w:val="0"/>
        <w:adjustRightInd w:val="0"/>
        <w:ind w:left="720"/>
        <w:rPr>
          <w:color w:val="111111"/>
          <w:sz w:val="22"/>
          <w:szCs w:val="22"/>
          <w:lang w:eastAsia="ja-JP"/>
        </w:rPr>
      </w:pPr>
      <w:r w:rsidRPr="00EF4849">
        <w:rPr>
          <w:szCs w:val="24"/>
          <w:lang w:eastAsia="ja-JP"/>
        </w:rPr>
        <w:t>“</w:t>
      </w:r>
      <w:r w:rsidRPr="00EF4849">
        <w:rPr>
          <w:color w:val="111111"/>
          <w:sz w:val="22"/>
          <w:szCs w:val="22"/>
          <w:lang w:eastAsia="ja-JP"/>
        </w:rPr>
        <w:t xml:space="preserve">Surveyors monitor breeding site(s) during the active season (spring to fall), walking the shoreline of a wetland recording all species and life stages encountered. These include egg masses, </w:t>
      </w:r>
      <w:proofErr w:type="gramStart"/>
      <w:r w:rsidRPr="00EF4849">
        <w:rPr>
          <w:color w:val="111111"/>
          <w:sz w:val="22"/>
          <w:szCs w:val="22"/>
          <w:lang w:eastAsia="ja-JP"/>
        </w:rPr>
        <w:t>tadpoles</w:t>
      </w:r>
      <w:proofErr w:type="gramEnd"/>
      <w:r w:rsidRPr="00EF4849">
        <w:rPr>
          <w:color w:val="111111"/>
          <w:sz w:val="22"/>
          <w:szCs w:val="22"/>
          <w:lang w:eastAsia="ja-JP"/>
        </w:rPr>
        <w:t xml:space="preserve"> and adults. Repeat surveys increase the probability that species will be detected.”</w:t>
      </w:r>
    </w:p>
    <w:p w14:paraId="1DEF475E" w14:textId="77777777" w:rsidR="00E410EE" w:rsidRPr="00EF4849" w:rsidRDefault="00E410EE" w:rsidP="00E410EE">
      <w:pPr>
        <w:widowControl w:val="0"/>
        <w:autoSpaceDE w:val="0"/>
        <w:autoSpaceDN w:val="0"/>
        <w:adjustRightInd w:val="0"/>
        <w:ind w:left="720"/>
        <w:rPr>
          <w:szCs w:val="24"/>
          <w:lang w:eastAsia="ja-JP"/>
        </w:rPr>
      </w:pPr>
    </w:p>
    <w:p w14:paraId="02B2BE7A" w14:textId="641D10C5" w:rsidR="00B54B7D" w:rsidRPr="00EF4849" w:rsidRDefault="005335D0" w:rsidP="00B54B7D">
      <w:r w:rsidRPr="00EF4849">
        <w:t>The data collected under this protocol</w:t>
      </w:r>
      <w:r w:rsidR="00E410EE" w:rsidRPr="00EF4849">
        <w:t xml:space="preserve"> at each survey</w:t>
      </w:r>
      <w:r w:rsidRPr="00EF4849">
        <w:t xml:space="preserve"> consists </w:t>
      </w:r>
      <w:r w:rsidR="00372B91" w:rsidRPr="00EF4849">
        <w:t>of:</w:t>
      </w:r>
    </w:p>
    <w:p w14:paraId="021868C8" w14:textId="4669F5DB" w:rsidR="005335D0" w:rsidRPr="00EF4849" w:rsidRDefault="00E410EE" w:rsidP="005335D0">
      <w:pPr>
        <w:pStyle w:val="ListParagraph"/>
        <w:numPr>
          <w:ilvl w:val="0"/>
          <w:numId w:val="5"/>
        </w:numPr>
      </w:pPr>
      <w:r w:rsidRPr="00EF4849">
        <w:rPr>
          <w:b/>
        </w:rPr>
        <w:t>Species</w:t>
      </w:r>
      <w:r w:rsidR="005335D0" w:rsidRPr="00EF4849">
        <w:t xml:space="preserve">. </w:t>
      </w:r>
      <w:r w:rsidRPr="00EF4849">
        <w:t xml:space="preserve">The species of </w:t>
      </w:r>
      <w:r w:rsidR="00372B91" w:rsidRPr="00EF4849">
        <w:t>amphibian</w:t>
      </w:r>
      <w:r w:rsidRPr="00EF4849">
        <w:t xml:space="preserve"> counted.</w:t>
      </w:r>
    </w:p>
    <w:p w14:paraId="6575DEDE" w14:textId="1F392ED0" w:rsidR="005335D0" w:rsidRPr="00EF4849" w:rsidRDefault="00372B91" w:rsidP="005335D0">
      <w:pPr>
        <w:pStyle w:val="ListParagraph"/>
        <w:numPr>
          <w:ilvl w:val="0"/>
          <w:numId w:val="5"/>
        </w:numPr>
      </w:pPr>
      <w:r w:rsidRPr="00EF4849">
        <w:rPr>
          <w:b/>
        </w:rPr>
        <w:t>Life Stage</w:t>
      </w:r>
      <w:r w:rsidR="005335D0" w:rsidRPr="00EF4849">
        <w:t xml:space="preserve">. The </w:t>
      </w:r>
      <w:r w:rsidRPr="00EF4849">
        <w:t>life stage o</w:t>
      </w:r>
      <w:r w:rsidR="00E410EE" w:rsidRPr="00EF4849">
        <w:t>f the species</w:t>
      </w:r>
      <w:r w:rsidR="005335D0" w:rsidRPr="00EF4849">
        <w:t xml:space="preserve">. </w:t>
      </w:r>
    </w:p>
    <w:p w14:paraId="674D02ED" w14:textId="09F9320D" w:rsidR="00B54B7D" w:rsidRPr="00EF4849" w:rsidRDefault="00E410EE" w:rsidP="005335D0">
      <w:pPr>
        <w:pStyle w:val="ListParagraph"/>
        <w:numPr>
          <w:ilvl w:val="0"/>
          <w:numId w:val="5"/>
        </w:numPr>
      </w:pPr>
      <w:r w:rsidRPr="00EF4849">
        <w:rPr>
          <w:b/>
        </w:rPr>
        <w:t>Count</w:t>
      </w:r>
      <w:r w:rsidR="005335D0" w:rsidRPr="00EF4849">
        <w:t xml:space="preserve">. </w:t>
      </w:r>
      <w:r w:rsidRPr="00EF4849">
        <w:t xml:space="preserve">The number of </w:t>
      </w:r>
      <w:r w:rsidR="00372B91" w:rsidRPr="00EF4849">
        <w:t xml:space="preserve">amphibians at this </w:t>
      </w:r>
      <w:proofErr w:type="spellStart"/>
      <w:r w:rsidR="00372B91" w:rsidRPr="00EF4849">
        <w:t>lifestage</w:t>
      </w:r>
      <w:proofErr w:type="spellEnd"/>
      <w:r w:rsidR="00372B91" w:rsidRPr="00EF4849">
        <w:t>.</w:t>
      </w:r>
    </w:p>
    <w:p w14:paraId="34421A87" w14:textId="77777777" w:rsidR="005335D0" w:rsidRPr="00EF4849" w:rsidRDefault="005335D0" w:rsidP="00B54B7D">
      <w:pPr>
        <w:rPr>
          <w:highlight w:val="green"/>
        </w:rPr>
      </w:pPr>
    </w:p>
    <w:p w14:paraId="4F2509B1" w14:textId="77777777" w:rsidR="00B54B7D" w:rsidRPr="00EF4849" w:rsidRDefault="00B54B7D" w:rsidP="00B54B7D">
      <w:pPr>
        <w:pStyle w:val="Heading2"/>
      </w:pPr>
      <w:r w:rsidRPr="00EF4849">
        <w:t>1.2 Cautions about the protocol.</w:t>
      </w:r>
    </w:p>
    <w:p w14:paraId="5AF1BD44" w14:textId="60900D9C" w:rsidR="00B54B7D" w:rsidRPr="00EF4849" w:rsidRDefault="00B54B7D" w:rsidP="00B54B7D">
      <w:pPr>
        <w:pStyle w:val="Heading4"/>
      </w:pPr>
      <w:r w:rsidRPr="00EF4849">
        <w:t xml:space="preserve">1.2.1 </w:t>
      </w:r>
      <w:r w:rsidR="00276986" w:rsidRPr="00EF4849">
        <w:t>Missing</w:t>
      </w:r>
      <w:r w:rsidR="005335D0" w:rsidRPr="00EF4849">
        <w:t xml:space="preserve"> value</w:t>
      </w:r>
      <w:r w:rsidR="00276986" w:rsidRPr="00EF4849">
        <w:t xml:space="preserve"> </w:t>
      </w:r>
      <w:r w:rsidR="005335D0" w:rsidRPr="00EF4849">
        <w:t>indicate</w:t>
      </w:r>
      <w:r w:rsidR="00276986" w:rsidRPr="00EF4849">
        <w:t>s</w:t>
      </w:r>
      <w:r w:rsidR="005335D0" w:rsidRPr="00EF4849">
        <w:t xml:space="preserve"> 0</w:t>
      </w:r>
      <w:r w:rsidR="00850E40" w:rsidRPr="00EF4849">
        <w:t xml:space="preserve"> or no visit</w:t>
      </w:r>
      <w:r w:rsidR="005335D0" w:rsidRPr="00EF4849">
        <w:t>.</w:t>
      </w:r>
    </w:p>
    <w:p w14:paraId="06F6BE1C" w14:textId="5852CD13" w:rsidR="00B54B7D" w:rsidRPr="00EF4849" w:rsidRDefault="00276986" w:rsidP="00B54B7D">
      <w:r w:rsidRPr="00EF4849">
        <w:t xml:space="preserve">If no species were seen during a visit, this is indicated by </w:t>
      </w:r>
      <w:r w:rsidR="00372B91" w:rsidRPr="00EF4849">
        <w:t>lack of a record for that visit</w:t>
      </w:r>
      <w:r w:rsidR="00850E40" w:rsidRPr="00EF4849">
        <w:t>.</w:t>
      </w:r>
      <w:r w:rsidR="00372B91" w:rsidRPr="00EF4849">
        <w:t xml:space="preserve"> It will be necessary to assume that all species will have been searched for at each visit and that lack of count for a species implies it was searched for and not seen, rather than the observed did not know how to identify the species.</w:t>
      </w:r>
    </w:p>
    <w:p w14:paraId="5AD4CED7" w14:textId="77777777" w:rsidR="001D4B59" w:rsidRPr="00EF4849" w:rsidRDefault="001D4B59" w:rsidP="00B54B7D"/>
    <w:p w14:paraId="3110005F" w14:textId="39A8AC6F" w:rsidR="001D4B59" w:rsidRPr="00EF4849" w:rsidRDefault="001D4B59" w:rsidP="00B54B7D">
      <w:pPr>
        <w:rPr>
          <w:color w:val="FFFF00"/>
        </w:rPr>
      </w:pPr>
      <w:r w:rsidRPr="00EF4849">
        <w:t>It is unclear how NO amphibians of species will be recorded in the database?</w:t>
      </w:r>
    </w:p>
    <w:p w14:paraId="2BF0CF0A" w14:textId="77777777" w:rsidR="00913EF4" w:rsidRPr="00EF4849" w:rsidRDefault="00913EF4" w:rsidP="00B54B7D"/>
    <w:p w14:paraId="493FFD1B" w14:textId="0103427C" w:rsidR="00850E40" w:rsidRPr="00EF4849" w:rsidRDefault="00850E40" w:rsidP="00B54B7D">
      <w:r w:rsidRPr="00EF4849">
        <w:t xml:space="preserve">If no visit was made to a </w:t>
      </w:r>
      <w:r w:rsidR="00372B91" w:rsidRPr="00EF4849">
        <w:t>transect</w:t>
      </w:r>
      <w:r w:rsidRPr="00EF4849">
        <w:t xml:space="preserve">, then there are no records in the </w:t>
      </w:r>
      <w:r w:rsidRPr="00EF4849">
        <w:rPr>
          <w:i/>
        </w:rPr>
        <w:t>General Survey</w:t>
      </w:r>
      <w:r w:rsidR="00372B91" w:rsidRPr="00EF4849">
        <w:t xml:space="preserve"> for that transect.</w:t>
      </w:r>
      <w:r w:rsidRPr="00EF4849">
        <w:t xml:space="preserve"> One must infer tha</w:t>
      </w:r>
      <w:r w:rsidR="00372B91" w:rsidRPr="00EF4849">
        <w:t>t if there are no records for transect</w:t>
      </w:r>
      <w:r w:rsidRPr="00EF4849">
        <w:t xml:space="preserve"> at a date that it was not visited. The </w:t>
      </w:r>
      <w:r w:rsidR="00372B91" w:rsidRPr="00EF4849">
        <w:rPr>
          <w:i/>
        </w:rPr>
        <w:t>Transect</w:t>
      </w:r>
      <w:r w:rsidRPr="00EF4849">
        <w:rPr>
          <w:i/>
        </w:rPr>
        <w:t xml:space="preserve"> Information</w:t>
      </w:r>
      <w:r w:rsidRPr="00EF4849">
        <w:t xml:space="preserve"> worksheet only has information on the </w:t>
      </w:r>
      <w:r w:rsidR="00372B91" w:rsidRPr="00EF4849">
        <w:t>transect</w:t>
      </w:r>
      <w:r w:rsidRPr="00EF4849">
        <w:t xml:space="preserve"> label and not when they were visited. It is preferable to include in this sheet the visit dates of each </w:t>
      </w:r>
      <w:r w:rsidR="00372B91" w:rsidRPr="00EF4849">
        <w:t>transect</w:t>
      </w:r>
      <w:r w:rsidRPr="00EF4849">
        <w:t xml:space="preserve"> in that year explicitly rather than trying to infer this information from the </w:t>
      </w:r>
      <w:r w:rsidRPr="00EF4849">
        <w:rPr>
          <w:i/>
        </w:rPr>
        <w:t>General Survey</w:t>
      </w:r>
      <w:r w:rsidRPr="00EF4849">
        <w:t xml:space="preserve"> sheet.</w:t>
      </w:r>
    </w:p>
    <w:p w14:paraId="25984330" w14:textId="77777777" w:rsidR="005335D0" w:rsidRPr="00EF4849" w:rsidRDefault="005335D0" w:rsidP="00B54B7D">
      <w:pPr>
        <w:rPr>
          <w:highlight w:val="green"/>
        </w:rPr>
      </w:pPr>
    </w:p>
    <w:p w14:paraId="3853EB43" w14:textId="77777777" w:rsidR="00C2055D" w:rsidRPr="00EF4849" w:rsidRDefault="00C2055D" w:rsidP="008E0C21">
      <w:pPr>
        <w:rPr>
          <w:highlight w:val="green"/>
        </w:rPr>
      </w:pPr>
    </w:p>
    <w:p w14:paraId="459313CA" w14:textId="77777777" w:rsidR="006152B2" w:rsidRPr="00EF4849" w:rsidRDefault="006152B2" w:rsidP="006152B2">
      <w:pPr>
        <w:rPr>
          <w:highlight w:val="green"/>
        </w:rPr>
      </w:pPr>
    </w:p>
    <w:p w14:paraId="05DC81E9" w14:textId="77777777" w:rsidR="00B54B7D" w:rsidRPr="00EF4849" w:rsidRDefault="00446271" w:rsidP="00B54B7D">
      <w:pPr>
        <w:pStyle w:val="Heading2"/>
      </w:pPr>
      <w:r w:rsidRPr="00EF4849">
        <w:t>2. Database structure</w:t>
      </w:r>
    </w:p>
    <w:p w14:paraId="77706F34" w14:textId="09F080AB" w:rsidR="00446271" w:rsidRPr="00EF4849" w:rsidRDefault="00446271" w:rsidP="00446271">
      <w:r w:rsidRPr="00EF4849">
        <w:t xml:space="preserve">The database for this protocol is a series of Excel workbooks with multiple sheets in each workbook. </w:t>
      </w:r>
      <w:r w:rsidR="006152B2" w:rsidRPr="00EF4849">
        <w:t xml:space="preserve">The </w:t>
      </w:r>
      <w:r w:rsidR="00372B91" w:rsidRPr="00EF4849">
        <w:rPr>
          <w:i/>
        </w:rPr>
        <w:t>Transect</w:t>
      </w:r>
      <w:r w:rsidR="006152B2" w:rsidRPr="00EF4849">
        <w:rPr>
          <w:i/>
        </w:rPr>
        <w:t xml:space="preserve"> Information </w:t>
      </w:r>
      <w:r w:rsidR="006152B2" w:rsidRPr="00EF4849">
        <w:t xml:space="preserve">sheet contains the information on the </w:t>
      </w:r>
      <w:r w:rsidR="00372B91" w:rsidRPr="00EF4849">
        <w:t>transect</w:t>
      </w:r>
      <w:r w:rsidR="006152B2" w:rsidRPr="00EF4849">
        <w:t xml:space="preserve"> available for this year. </w:t>
      </w:r>
      <w:r w:rsidR="007C711E" w:rsidRPr="00EF4849">
        <w:t xml:space="preserve">If a </w:t>
      </w:r>
      <w:r w:rsidR="001D4B59" w:rsidRPr="00EF4849">
        <w:t>transect</w:t>
      </w:r>
      <w:r w:rsidR="007C711E" w:rsidRPr="00EF4849">
        <w:t xml:space="preserve"> is not visited, this is indicated by a </w:t>
      </w:r>
      <w:r w:rsidR="001D4B59" w:rsidRPr="00EF4849">
        <w:t>no</w:t>
      </w:r>
      <w:r w:rsidR="007C711E" w:rsidRPr="00EF4849">
        <w:t xml:space="preserve"> record</w:t>
      </w:r>
      <w:r w:rsidR="001D4B59" w:rsidRPr="00EF4849">
        <w:t>s</w:t>
      </w:r>
      <w:r w:rsidR="007C711E" w:rsidRPr="00EF4849">
        <w:t xml:space="preserve"> in the </w:t>
      </w:r>
      <w:r w:rsidR="007C711E" w:rsidRPr="00EF4849">
        <w:rPr>
          <w:i/>
        </w:rPr>
        <w:t>General Survey</w:t>
      </w:r>
      <w:r w:rsidR="007C711E" w:rsidRPr="00EF4849">
        <w:t xml:space="preserve"> </w:t>
      </w:r>
      <w:proofErr w:type="spellStart"/>
      <w:r w:rsidR="007C711E" w:rsidRPr="00EF4849">
        <w:t>workseeht</w:t>
      </w:r>
      <w:proofErr w:type="spellEnd"/>
      <w:r w:rsidR="007C711E" w:rsidRPr="00EF4849">
        <w:t xml:space="preserve">. </w:t>
      </w:r>
      <w:r w:rsidRPr="00EF4849">
        <w:t xml:space="preserve">The </w:t>
      </w:r>
      <w:r w:rsidRPr="00EF4849">
        <w:rPr>
          <w:i/>
        </w:rPr>
        <w:t>General Survey</w:t>
      </w:r>
      <w:r w:rsidRPr="00EF4849">
        <w:t xml:space="preserve"> sheet contains the information collected. There </w:t>
      </w:r>
      <w:r w:rsidR="006152B2" w:rsidRPr="00EF4849">
        <w:t xml:space="preserve">are multiple lines per </w:t>
      </w:r>
      <w:r w:rsidR="007C711E" w:rsidRPr="00EF4849">
        <w:t>visit</w:t>
      </w:r>
      <w:r w:rsidRPr="00EF4849">
        <w:t>.</w:t>
      </w:r>
      <w:r w:rsidR="007C711E" w:rsidRPr="00EF4849">
        <w:t xml:space="preserve"> </w:t>
      </w:r>
      <w:commentRangeStart w:id="1"/>
      <w:r w:rsidR="007C711E" w:rsidRPr="00EF4849">
        <w:t xml:space="preserve">If a visit was done but no </w:t>
      </w:r>
      <w:r w:rsidR="001D4B59" w:rsidRPr="00EF4849">
        <w:t>amphibians</w:t>
      </w:r>
      <w:r w:rsidR="007C711E" w:rsidRPr="00EF4849">
        <w:t xml:space="preserve"> were </w:t>
      </w:r>
      <w:r w:rsidR="001D4B59" w:rsidRPr="00EF4849">
        <w:t>detected</w:t>
      </w:r>
      <w:r w:rsidR="007C711E" w:rsidRPr="00EF4849">
        <w:t>, then the species code is set to missing with a count of 0.</w:t>
      </w:r>
      <w:commentRangeEnd w:id="1"/>
      <w:r w:rsidR="001D4B59" w:rsidRPr="00EF4849">
        <w:rPr>
          <w:rStyle w:val="CommentReference"/>
        </w:rPr>
        <w:commentReference w:id="1"/>
      </w:r>
    </w:p>
    <w:p w14:paraId="69A9AD19" w14:textId="77777777" w:rsidR="006152B2" w:rsidRPr="00EF4849" w:rsidRDefault="006152B2" w:rsidP="006152B2"/>
    <w:p w14:paraId="7C14F236" w14:textId="4ADA7E8C" w:rsidR="006152B2" w:rsidRPr="00EF4849" w:rsidRDefault="006152B2" w:rsidP="00446271">
      <w:r w:rsidRPr="00EF4849">
        <w:t xml:space="preserve">The relevant fields on the </w:t>
      </w:r>
      <w:r w:rsidRPr="00EF4849">
        <w:rPr>
          <w:i/>
        </w:rPr>
        <w:t>General Survey</w:t>
      </w:r>
      <w:r w:rsidRPr="00EF4849">
        <w:t xml:space="preserve"> worksheet are:</w:t>
      </w:r>
    </w:p>
    <w:p w14:paraId="3B35AABC" w14:textId="7E102228" w:rsidR="006152B2" w:rsidRPr="00EF4849" w:rsidRDefault="001D4B59" w:rsidP="006152B2">
      <w:pPr>
        <w:pStyle w:val="ListParagraph"/>
        <w:numPr>
          <w:ilvl w:val="0"/>
          <w:numId w:val="6"/>
        </w:numPr>
      </w:pPr>
      <w:r w:rsidRPr="00EF4849">
        <w:rPr>
          <w:i/>
        </w:rPr>
        <w:t>Transect</w:t>
      </w:r>
      <w:r w:rsidR="007C711E" w:rsidRPr="00EF4849">
        <w:rPr>
          <w:i/>
        </w:rPr>
        <w:t xml:space="preserve"> Label</w:t>
      </w:r>
      <w:r w:rsidR="006152B2" w:rsidRPr="00EF4849">
        <w:rPr>
          <w:i/>
        </w:rPr>
        <w:t>.</w:t>
      </w:r>
    </w:p>
    <w:p w14:paraId="2D86A26B" w14:textId="3E22DF14" w:rsidR="001D4B59" w:rsidRPr="00EF4849" w:rsidRDefault="001D4B59" w:rsidP="006152B2">
      <w:pPr>
        <w:pStyle w:val="ListParagraph"/>
        <w:numPr>
          <w:ilvl w:val="0"/>
          <w:numId w:val="6"/>
        </w:numPr>
      </w:pPr>
      <w:proofErr w:type="spellStart"/>
      <w:r w:rsidRPr="00EF4849">
        <w:rPr>
          <w:i/>
        </w:rPr>
        <w:t>SurveyType</w:t>
      </w:r>
      <w:proofErr w:type="spellEnd"/>
      <w:r w:rsidRPr="00EF4849">
        <w:rPr>
          <w:i/>
        </w:rPr>
        <w:t xml:space="preserve">. </w:t>
      </w:r>
      <w:r w:rsidRPr="00EF4849">
        <w:t xml:space="preserve">Was this </w:t>
      </w:r>
      <w:proofErr w:type="gramStart"/>
      <w:r w:rsidRPr="00EF4849">
        <w:t>an</w:t>
      </w:r>
      <w:proofErr w:type="gramEnd"/>
      <w:r w:rsidRPr="00EF4849">
        <w:t xml:space="preserve"> visual or calling survey?</w:t>
      </w:r>
    </w:p>
    <w:p w14:paraId="24C376DC" w14:textId="77777777" w:rsidR="00446271" w:rsidRPr="00EF4849" w:rsidRDefault="00446271" w:rsidP="00446271">
      <w:pPr>
        <w:pStyle w:val="ListParagraph"/>
        <w:numPr>
          <w:ilvl w:val="0"/>
          <w:numId w:val="4"/>
        </w:numPr>
      </w:pPr>
      <w:r w:rsidRPr="00EF4849">
        <w:rPr>
          <w:i/>
        </w:rPr>
        <w:t>Date</w:t>
      </w:r>
      <w:r w:rsidRPr="00EF4849">
        <w:t xml:space="preserve">. The date the data was collected. The </w:t>
      </w:r>
      <w:r w:rsidRPr="00EF4849">
        <w:rPr>
          <w:i/>
        </w:rPr>
        <w:t>Year</w:t>
      </w:r>
      <w:r w:rsidRPr="00EF4849">
        <w:t xml:space="preserve"> is extracted from this date.</w:t>
      </w:r>
    </w:p>
    <w:p w14:paraId="7D2C529B" w14:textId="77777777" w:rsidR="007C711E" w:rsidRPr="00EF4849" w:rsidRDefault="007C711E" w:rsidP="00446271">
      <w:pPr>
        <w:pStyle w:val="ListParagraph"/>
        <w:numPr>
          <w:ilvl w:val="0"/>
          <w:numId w:val="4"/>
        </w:numPr>
      </w:pPr>
      <w:r w:rsidRPr="00EF4849">
        <w:rPr>
          <w:i/>
        </w:rPr>
        <w:t>Species</w:t>
      </w:r>
      <w:r w:rsidR="006152B2" w:rsidRPr="00EF4849">
        <w:t xml:space="preserve">. </w:t>
      </w:r>
      <w:r w:rsidRPr="00EF4849">
        <w:t>What species were seen</w:t>
      </w:r>
    </w:p>
    <w:p w14:paraId="4BFB6505" w14:textId="1412BA6D" w:rsidR="001D4B59" w:rsidRPr="00EF4849" w:rsidRDefault="001D4B59" w:rsidP="00446271">
      <w:pPr>
        <w:pStyle w:val="ListParagraph"/>
        <w:numPr>
          <w:ilvl w:val="0"/>
          <w:numId w:val="4"/>
        </w:numPr>
      </w:pPr>
      <w:proofErr w:type="spellStart"/>
      <w:r w:rsidRPr="00EF4849">
        <w:rPr>
          <w:i/>
        </w:rPr>
        <w:t>LifeStage</w:t>
      </w:r>
      <w:proofErr w:type="spellEnd"/>
      <w:r w:rsidRPr="00EF4849">
        <w:t>. What life stage was counted</w:t>
      </w:r>
    </w:p>
    <w:p w14:paraId="5F1FB17F" w14:textId="1EE0CDE3" w:rsidR="00446271" w:rsidRPr="00EF4849" w:rsidRDefault="007C711E" w:rsidP="00446271">
      <w:pPr>
        <w:pStyle w:val="ListParagraph"/>
        <w:numPr>
          <w:ilvl w:val="0"/>
          <w:numId w:val="4"/>
        </w:numPr>
      </w:pPr>
      <w:r w:rsidRPr="00EF4849">
        <w:rPr>
          <w:i/>
        </w:rPr>
        <w:t>Count</w:t>
      </w:r>
      <w:r w:rsidRPr="00EF4849">
        <w:t xml:space="preserve">. Count of the number of </w:t>
      </w:r>
      <w:ins w:id="2" w:author="Carl Schwarz" w:date="2017-03-27T16:26:00Z">
        <w:r w:rsidR="00133B56" w:rsidRPr="00EF4849">
          <w:t xml:space="preserve">amphibians </w:t>
        </w:r>
      </w:ins>
      <w:r w:rsidRPr="00EF4849">
        <w:t>of each species</w:t>
      </w:r>
      <w:r w:rsidR="006152B2" w:rsidRPr="00EF4849">
        <w:t>.</w:t>
      </w:r>
    </w:p>
    <w:p w14:paraId="5DE93F75" w14:textId="53F8F14D" w:rsidR="00B54B7D" w:rsidRPr="000630D6" w:rsidRDefault="00F22366" w:rsidP="00F22366">
      <w:pPr>
        <w:pStyle w:val="Heading1"/>
      </w:pPr>
      <w:r w:rsidRPr="000630D6">
        <w:t>3. Sample Analyses.</w:t>
      </w:r>
    </w:p>
    <w:p w14:paraId="18DBC634" w14:textId="67C181B0" w:rsidR="002B65F2" w:rsidRPr="000630D6" w:rsidRDefault="00F22366" w:rsidP="00F22366">
      <w:r w:rsidRPr="000630D6">
        <w:t xml:space="preserve">A sample analysis is presented on the </w:t>
      </w:r>
      <w:r w:rsidR="00D92F20" w:rsidRPr="000630D6">
        <w:rPr>
          <w:i/>
        </w:rPr>
        <w:t>Alice Lake</w:t>
      </w:r>
      <w:r w:rsidRPr="000630D6">
        <w:t xml:space="preserve"> study area. </w:t>
      </w:r>
    </w:p>
    <w:p w14:paraId="75FD3E27" w14:textId="77777777" w:rsidR="002B65F2" w:rsidRPr="00EF4849" w:rsidRDefault="002B65F2" w:rsidP="00F22366">
      <w:pPr>
        <w:rPr>
          <w:highlight w:val="green"/>
        </w:rPr>
      </w:pPr>
    </w:p>
    <w:p w14:paraId="61FD3F3C" w14:textId="6E03DC3D" w:rsidR="00BB518D" w:rsidRPr="0070413D" w:rsidRDefault="00BB518D" w:rsidP="00BB518D">
      <w:r w:rsidRPr="0070413D">
        <w:t xml:space="preserve">This design could have multiple transects that are repeated measured over time with multiple plots measured on each transect that are also repeated measured over time. Please refer to the </w:t>
      </w:r>
      <w:r w:rsidRPr="0070413D">
        <w:rPr>
          <w:i/>
        </w:rPr>
        <w:t>Fitting Trends with Complex Study Designs</w:t>
      </w:r>
      <w:r w:rsidRPr="0070413D">
        <w:t xml:space="preserve"> document in the </w:t>
      </w:r>
      <w:proofErr w:type="spellStart"/>
      <w:r w:rsidRPr="0070413D">
        <w:rPr>
          <w:i/>
        </w:rPr>
        <w:t>CommonFile</w:t>
      </w:r>
      <w:proofErr w:type="spellEnd"/>
      <w:r w:rsidRPr="0070413D">
        <w:t xml:space="preserve"> directory for information on fitting trends with complex study designs. For the Alice Lake Example, there is only one transect which simplifies the analysis considerably.</w:t>
      </w:r>
      <w:r w:rsidRPr="0070413D">
        <w:rPr>
          <w:rStyle w:val="FootnoteReference"/>
        </w:rPr>
        <w:footnoteReference w:id="1"/>
      </w:r>
    </w:p>
    <w:p w14:paraId="12C31B5B" w14:textId="77777777" w:rsidR="00BB518D" w:rsidRPr="0070413D" w:rsidRDefault="00BB518D" w:rsidP="00F22366"/>
    <w:p w14:paraId="3CCE5E00" w14:textId="424F7BCD" w:rsidR="00F22366" w:rsidRPr="0070413D" w:rsidRDefault="00F22366" w:rsidP="00F22366">
      <w:r w:rsidRPr="0070413D">
        <w:t xml:space="preserve">All analyses were done using the </w:t>
      </w:r>
      <w:r w:rsidRPr="0070413D">
        <w:rPr>
          <w:i/>
        </w:rPr>
        <w:t>R</w:t>
      </w:r>
      <w:r w:rsidRPr="0070413D">
        <w:t xml:space="preserve"> (R Core Team, 2016) analysis system.</w:t>
      </w:r>
      <w:r w:rsidR="00743A3F" w:rsidRPr="0070413D">
        <w:t xml:space="preserve"> An HTML document showing the results of the analysis is available. All plots are also saved as separate *</w:t>
      </w:r>
      <w:proofErr w:type="spellStart"/>
      <w:r w:rsidR="00743A3F" w:rsidRPr="0070413D">
        <w:t>png</w:t>
      </w:r>
      <w:proofErr w:type="spellEnd"/>
      <w:r w:rsidR="00743A3F" w:rsidRPr="0070413D">
        <w:t xml:space="preserve"> files for inclusion into reports.</w:t>
      </w:r>
    </w:p>
    <w:p w14:paraId="05993640" w14:textId="77777777" w:rsidR="00D92F20" w:rsidRPr="00EF4849" w:rsidRDefault="00D92F20" w:rsidP="00F22366">
      <w:pPr>
        <w:rPr>
          <w:highlight w:val="green"/>
        </w:rPr>
      </w:pPr>
    </w:p>
    <w:p w14:paraId="61C2EBA5" w14:textId="0F2EBAA7" w:rsidR="00D92F20" w:rsidRPr="0070413D" w:rsidRDefault="00D92F20" w:rsidP="00EC0335">
      <w:pPr>
        <w:pStyle w:val="Heading2"/>
      </w:pPr>
      <w:r w:rsidRPr="0070413D">
        <w:t>3.1 Analysis of Calling Data</w:t>
      </w:r>
    </w:p>
    <w:p w14:paraId="0DD71434" w14:textId="2E6EA34F" w:rsidR="00D92F20" w:rsidRPr="0070413D" w:rsidRDefault="00D92F20" w:rsidP="00F22366">
      <w:r w:rsidRPr="0070413D">
        <w:t xml:space="preserve">According to the protocol, the approximate number of calls heard during the visit should be recorded. This is not available in the data base, only presence data is recorded. Given that only 1 station was visited in Alice Lake </w:t>
      </w:r>
      <w:r w:rsidR="00EC0335" w:rsidRPr="0070413D">
        <w:t xml:space="preserve">with 2 visits in 2013 and 1 visit in 2014, no analysis on presence/absence is possible at this time. A logistic regression analysis may </w:t>
      </w:r>
      <w:r w:rsidR="00EC0335" w:rsidRPr="0070413D">
        <w:lastRenderedPageBreak/>
        <w:t xml:space="preserve">be possible if multiple stations are visited in each year and presence/absence of sounds is recorded. </w:t>
      </w:r>
    </w:p>
    <w:p w14:paraId="31C7CC49" w14:textId="77777777" w:rsidR="00EC0335" w:rsidRPr="0070413D" w:rsidRDefault="00EC0335" w:rsidP="00F22366"/>
    <w:p w14:paraId="471955E1" w14:textId="57BF57D9" w:rsidR="00EC0335" w:rsidRPr="0070413D" w:rsidRDefault="00EC0335" w:rsidP="00F22366">
      <w:r w:rsidRPr="0070413D">
        <w:t>The usual protocol for aural surveys is an occupancy study to deal with the problem of false negatives (Mackenzie et al 2005). In this protocol, multiple stations are visited multiple times and the pattern of detection at each station is used to infer the probability of detection and hence to adjust for false negatives.</w:t>
      </w:r>
    </w:p>
    <w:p w14:paraId="32007CC5" w14:textId="77777777" w:rsidR="00EC0335" w:rsidRPr="00EF4849" w:rsidRDefault="00EC0335" w:rsidP="00F22366">
      <w:pPr>
        <w:rPr>
          <w:highlight w:val="green"/>
        </w:rPr>
      </w:pPr>
    </w:p>
    <w:p w14:paraId="0C08C900" w14:textId="39AD8390" w:rsidR="00B54B7D" w:rsidRPr="00EF4849" w:rsidRDefault="00EC0335" w:rsidP="00F22366">
      <w:pPr>
        <w:pStyle w:val="Heading2"/>
        <w:rPr>
          <w:highlight w:val="green"/>
        </w:rPr>
      </w:pPr>
      <w:r w:rsidRPr="00EF4849">
        <w:rPr>
          <w:highlight w:val="green"/>
        </w:rPr>
        <w:t>3.2</w:t>
      </w:r>
      <w:r w:rsidR="00F22366" w:rsidRPr="00EF4849">
        <w:rPr>
          <w:highlight w:val="green"/>
        </w:rPr>
        <w:t xml:space="preserve"> </w:t>
      </w:r>
      <w:r w:rsidRPr="00EF4849">
        <w:rPr>
          <w:highlight w:val="green"/>
        </w:rPr>
        <w:t>Analysis of Visual Data</w:t>
      </w:r>
      <w:r w:rsidR="00590F30" w:rsidRPr="00EF4849">
        <w:rPr>
          <w:highlight w:val="green"/>
        </w:rPr>
        <w:t xml:space="preserve"> – Number of Egg Masses</w:t>
      </w:r>
      <w:r w:rsidR="00B54B7D" w:rsidRPr="00EF4849">
        <w:rPr>
          <w:highlight w:val="green"/>
        </w:rPr>
        <w:t xml:space="preserve">. </w:t>
      </w:r>
    </w:p>
    <w:p w14:paraId="509D02C1" w14:textId="725B2CC4" w:rsidR="00590F30" w:rsidRPr="0070413D" w:rsidRDefault="00590F30" w:rsidP="00B54B7D">
      <w:pPr>
        <w:pStyle w:val="ListParagraph"/>
        <w:ind w:left="0"/>
      </w:pPr>
      <w:r w:rsidRPr="0070413D">
        <w:t xml:space="preserve">This analysis will look at trend in the total number of </w:t>
      </w:r>
      <w:r w:rsidRPr="0070413D">
        <w:rPr>
          <w:b/>
        </w:rPr>
        <w:t>detected</w:t>
      </w:r>
      <w:r w:rsidRPr="0070413D">
        <w:t xml:space="preserve"> egg masses (</w:t>
      </w:r>
      <w:ins w:id="3" w:author="Carl Schwarz" w:date="2017-03-27T17:33:00Z">
        <w:r w:rsidR="00462E57" w:rsidRPr="0070413D">
          <w:t xml:space="preserve">for each species, and </w:t>
        </w:r>
      </w:ins>
      <w:r w:rsidRPr="0070413D">
        <w:t xml:space="preserve">over all species). </w:t>
      </w:r>
      <w:del w:id="4" w:author="Carl Schwarz" w:date="2017-03-27T17:33:00Z">
        <w:r w:rsidRPr="0070413D" w:rsidDel="00462E57">
          <w:delText>An analysis at the individual species-level could also be done, but the</w:delText>
        </w:r>
      </w:del>
      <w:ins w:id="5" w:author="Carl Schwarz" w:date="2017-03-27T17:33:00Z">
        <w:r w:rsidR="00462E57" w:rsidRPr="0070413D">
          <w:t>The</w:t>
        </w:r>
      </w:ins>
      <w:r w:rsidRPr="0070413D">
        <w:t xml:space="preserve"> current data is extremely sparse at the species level and likely to be uninformative.</w:t>
      </w:r>
    </w:p>
    <w:p w14:paraId="7E03341C" w14:textId="77777777" w:rsidR="00590F30" w:rsidRPr="0070413D" w:rsidRDefault="00590F30" w:rsidP="00B54B7D">
      <w:pPr>
        <w:pStyle w:val="ListParagraph"/>
        <w:ind w:left="0"/>
      </w:pPr>
    </w:p>
    <w:p w14:paraId="62CB360A" w14:textId="2ED15D0E" w:rsidR="009164C9" w:rsidRPr="0070413D" w:rsidRDefault="00590F30" w:rsidP="00B54B7D">
      <w:pPr>
        <w:pStyle w:val="ListParagraph"/>
        <w:ind w:left="0"/>
      </w:pPr>
      <w:r w:rsidRPr="0070413D">
        <w:t xml:space="preserve">A key problem with this protocol is the emphasis in the previous paragraph on </w:t>
      </w:r>
      <w:r w:rsidRPr="0070413D">
        <w:rPr>
          <w:b/>
        </w:rPr>
        <w:t xml:space="preserve">detected. </w:t>
      </w:r>
      <w:r w:rsidRPr="0070413D">
        <w:t xml:space="preserve">It is not possible to count </w:t>
      </w:r>
      <w:proofErr w:type="gramStart"/>
      <w:r w:rsidRPr="0070413D">
        <w:t>all of</w:t>
      </w:r>
      <w:proofErr w:type="gramEnd"/>
      <w:r w:rsidRPr="0070413D">
        <w:t xml:space="preserve"> the egg masses laid in the study area; it is also unlikely that all egg</w:t>
      </w:r>
      <w:ins w:id="6" w:author="Carl Schwarz" w:date="2017-03-27T17:33:00Z">
        <w:r w:rsidR="00462E57" w:rsidRPr="0070413D">
          <w:t xml:space="preserve"> </w:t>
        </w:r>
      </w:ins>
      <w:r w:rsidRPr="0070413D">
        <w:t xml:space="preserve">masses along the (fixed) transects will be detected in each year. Consequently, it is necessary to make the VERY STRONG assumption that detectability is constant over time for each transect. </w:t>
      </w:r>
      <w:r w:rsidR="009164C9" w:rsidRPr="0070413D">
        <w:t>This may be violated, for example, when different numbers of visits are made across years on the same transect (</w:t>
      </w:r>
      <w:proofErr w:type="gramStart"/>
      <w:r w:rsidR="009164C9" w:rsidRPr="0070413D">
        <w:t>e.g.</w:t>
      </w:r>
      <w:proofErr w:type="gramEnd"/>
      <w:r w:rsidR="009164C9" w:rsidRPr="0070413D">
        <w:t xml:space="preserve"> two visits were made in 2013, while only one visit was made in 2014 and 2015). Presumably, if more visits are made to a transect, then more egg masses may be detected.</w:t>
      </w:r>
    </w:p>
    <w:p w14:paraId="77C4E58C" w14:textId="77777777" w:rsidR="009164C9" w:rsidRPr="0070413D" w:rsidRDefault="009164C9" w:rsidP="00B54B7D">
      <w:pPr>
        <w:pStyle w:val="ListParagraph"/>
        <w:ind w:left="0"/>
      </w:pPr>
    </w:p>
    <w:p w14:paraId="42B41A99" w14:textId="7DE39896" w:rsidR="009164C9" w:rsidRPr="0070413D" w:rsidRDefault="009164C9" w:rsidP="009164C9">
      <w:pPr>
        <w:pStyle w:val="ListParagraph"/>
        <w:ind w:left="0"/>
      </w:pPr>
      <w:commentRangeStart w:id="7"/>
      <w:r w:rsidRPr="0070413D">
        <w:t>We also need to make the strong assumption that egg masses are not double counted across multiple visits to the same transect. There is no information stored on the database on the exact location where an egg mass was located so it is difficult to verify this information.</w:t>
      </w:r>
      <w:commentRangeEnd w:id="7"/>
      <w:r w:rsidRPr="0070413D">
        <w:rPr>
          <w:rStyle w:val="CommentReference"/>
        </w:rPr>
        <w:commentReference w:id="7"/>
      </w:r>
    </w:p>
    <w:p w14:paraId="7CA4B705" w14:textId="77777777" w:rsidR="009164C9" w:rsidRPr="0070413D" w:rsidRDefault="009164C9" w:rsidP="00B54B7D">
      <w:pPr>
        <w:pStyle w:val="ListParagraph"/>
        <w:ind w:left="0"/>
      </w:pPr>
    </w:p>
    <w:p w14:paraId="327F7EFB" w14:textId="5397ABC0" w:rsidR="00590F30" w:rsidRPr="0070413D" w:rsidRDefault="00590F30" w:rsidP="00B54B7D">
      <w:pPr>
        <w:pStyle w:val="ListParagraph"/>
        <w:ind w:left="0"/>
      </w:pPr>
      <w:r w:rsidRPr="0070413D">
        <w:t xml:space="preserve">Even </w:t>
      </w:r>
      <w:r w:rsidR="009164C9" w:rsidRPr="0070413D">
        <w:t>if the above assumptions are satisfied</w:t>
      </w:r>
      <w:r w:rsidRPr="0070413D">
        <w:t>, the number of observed egg masses is only an INDEX to the population number of egg masses.</w:t>
      </w:r>
    </w:p>
    <w:p w14:paraId="505E170D" w14:textId="77777777" w:rsidR="009164C9" w:rsidRPr="0070413D" w:rsidRDefault="009164C9" w:rsidP="00B54B7D">
      <w:pPr>
        <w:pStyle w:val="ListParagraph"/>
        <w:ind w:left="0"/>
      </w:pPr>
    </w:p>
    <w:p w14:paraId="08663C22" w14:textId="30EBB3AF" w:rsidR="00C77C01" w:rsidRPr="0070413D" w:rsidRDefault="00C77C01" w:rsidP="00B54B7D">
      <w:pPr>
        <w:pStyle w:val="ListParagraph"/>
        <w:ind w:left="0"/>
      </w:pPr>
      <w:r w:rsidRPr="0070413D">
        <w:t xml:space="preserve">The data is first summarized to the </w:t>
      </w:r>
      <w:r w:rsidR="009164C9" w:rsidRPr="0070413D">
        <w:t>year level for each transect counting the number of records that identify an egg</w:t>
      </w:r>
      <w:ins w:id="8" w:author="Carl Schwarz" w:date="2017-03-27T17:33:00Z">
        <w:r w:rsidR="00462E57" w:rsidRPr="0070413D">
          <w:t xml:space="preserve"> </w:t>
        </w:r>
      </w:ins>
      <w:r w:rsidR="009164C9" w:rsidRPr="0070413D">
        <w:t>mass.</w:t>
      </w:r>
      <w:r w:rsidR="002B65F2" w:rsidRPr="0070413D">
        <w:t xml:space="preserve"> </w:t>
      </w:r>
      <w:r w:rsidR="008A1F04" w:rsidRPr="0070413D">
        <w:t xml:space="preserve">This reduces the data to one measurement per </w:t>
      </w:r>
      <w:r w:rsidR="009164C9" w:rsidRPr="0070413D">
        <w:t>transect</w:t>
      </w:r>
      <w:r w:rsidR="008A1F04" w:rsidRPr="0070413D">
        <w:t xml:space="preserve"> per site/year. </w:t>
      </w:r>
    </w:p>
    <w:p w14:paraId="0E65354D" w14:textId="77777777" w:rsidR="00C77C01" w:rsidRPr="00EF4849" w:rsidRDefault="00C77C01" w:rsidP="00B54B7D">
      <w:pPr>
        <w:pStyle w:val="ListParagraph"/>
        <w:ind w:left="0"/>
        <w:rPr>
          <w:highlight w:val="green"/>
        </w:rPr>
      </w:pPr>
    </w:p>
    <w:p w14:paraId="2205CCFD" w14:textId="0264236F" w:rsidR="005442E2" w:rsidRPr="00EF4849" w:rsidRDefault="009164C9" w:rsidP="00B54B7D">
      <w:pPr>
        <w:pStyle w:val="ListParagraph"/>
        <w:ind w:left="0"/>
        <w:rPr>
          <w:highlight w:val="green"/>
        </w:rPr>
      </w:pPr>
      <w:r w:rsidRPr="00EF4849">
        <w:rPr>
          <w:highlight w:val="green"/>
        </w:rPr>
        <w:t>A</w:t>
      </w:r>
      <w:r w:rsidR="005442E2" w:rsidRPr="00EF4849">
        <w:rPr>
          <w:highlight w:val="green"/>
        </w:rPr>
        <w:t xml:space="preserve"> summary plot of the (reduced) data is shown in Figure 1.</w:t>
      </w:r>
    </w:p>
    <w:p w14:paraId="3288760B" w14:textId="11C03BB6" w:rsidR="005442E2" w:rsidRPr="00EF4849" w:rsidRDefault="00462E57" w:rsidP="00B54B7D">
      <w:pPr>
        <w:pStyle w:val="ListParagraph"/>
        <w:ind w:left="0"/>
        <w:rPr>
          <w:highlight w:val="green"/>
        </w:rPr>
      </w:pPr>
      <w:ins w:id="9" w:author="Carl Schwarz" w:date="2017-03-27T17:34:00Z">
        <w:r w:rsidRPr="00EF4849">
          <w:rPr>
            <w:noProof/>
            <w:highlight w:val="green"/>
          </w:rPr>
          <w:lastRenderedPageBreak/>
          <w:drawing>
            <wp:inline distT="0" distB="0" distL="0" distR="0" wp14:anchorId="16BF6167" wp14:editId="29562EB7">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e-Lake-Park-plot-prelim-egg.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ins>
    </w:p>
    <w:p w14:paraId="60802578" w14:textId="47862EE5" w:rsidR="005442E2" w:rsidRPr="004C45E0" w:rsidRDefault="005442E2" w:rsidP="00B54B7D">
      <w:pPr>
        <w:pStyle w:val="ListParagraph"/>
        <w:ind w:left="0"/>
      </w:pPr>
      <w:r w:rsidRPr="004C45E0">
        <w:t xml:space="preserve">Figure 1. </w:t>
      </w:r>
      <w:r w:rsidR="00D82497" w:rsidRPr="004C45E0">
        <w:t xml:space="preserve">Summary plot of the data. </w:t>
      </w:r>
    </w:p>
    <w:p w14:paraId="3C4BB012" w14:textId="77777777" w:rsidR="005442E2" w:rsidRPr="004C45E0" w:rsidRDefault="005442E2" w:rsidP="00B54B7D">
      <w:pPr>
        <w:pStyle w:val="ListParagraph"/>
        <w:ind w:left="0"/>
      </w:pPr>
    </w:p>
    <w:p w14:paraId="68A644AD" w14:textId="1657FAC1" w:rsidR="00D82497" w:rsidRPr="004C45E0" w:rsidRDefault="008079D9" w:rsidP="008A1F04">
      <w:pPr>
        <w:pStyle w:val="ListParagraph"/>
        <w:ind w:left="0"/>
      </w:pPr>
      <w:r w:rsidRPr="004C45E0">
        <w:t>There is only one transect measured at Alice Lake Park, so there are no concerns about transect-to-transect variation. The year-specific factors have been automatically included in the variation of the single transect over time and so it is not necessary to explicitly</w:t>
      </w:r>
      <w:ins w:id="10" w:author="Carl Schwarz" w:date="2017-03-27T16:27:00Z">
        <w:r w:rsidR="00133B56" w:rsidRPr="004C45E0">
          <w:t xml:space="preserve"> </w:t>
        </w:r>
      </w:ins>
      <w:r w:rsidRPr="004C45E0">
        <w:t>model these as well.</w:t>
      </w:r>
    </w:p>
    <w:p w14:paraId="4B2C794F" w14:textId="77777777" w:rsidR="00C77C01" w:rsidRPr="004C45E0" w:rsidRDefault="00C77C01" w:rsidP="00B54B7D">
      <w:pPr>
        <w:pStyle w:val="ListParagraph"/>
        <w:ind w:left="0"/>
      </w:pPr>
    </w:p>
    <w:p w14:paraId="03F9A8A3" w14:textId="063CE6DA" w:rsidR="00743A3F" w:rsidRPr="004C45E0" w:rsidRDefault="008079D9" w:rsidP="00743A3F">
      <w:pPr>
        <w:pStyle w:val="ListParagraph"/>
        <w:spacing w:before="240"/>
        <w:ind w:left="0"/>
      </w:pPr>
      <w:r w:rsidRPr="004C45E0">
        <w:t>Because only a single transect was measured</w:t>
      </w:r>
      <w:ins w:id="11" w:author="Carl Schwarz" w:date="2017-03-27T16:27:00Z">
        <w:r w:rsidR="00133B56" w:rsidRPr="004C45E0">
          <w:t xml:space="preserve">, </w:t>
        </w:r>
        <w:proofErr w:type="gramStart"/>
        <w:r w:rsidR="00133B56" w:rsidRPr="004C45E0">
          <w:t xml:space="preserve">a </w:t>
        </w:r>
      </w:ins>
      <w:commentRangeStart w:id="12"/>
      <w:r w:rsidR="00743A3F" w:rsidRPr="004C45E0">
        <w:t xml:space="preserve"> simple</w:t>
      </w:r>
      <w:proofErr w:type="gramEnd"/>
      <w:r w:rsidR="00743A3F" w:rsidRPr="004C45E0">
        <w:t xml:space="preserve"> linear </w:t>
      </w:r>
      <w:r w:rsidR="00C77C01" w:rsidRPr="004C45E0">
        <w:t xml:space="preserve">Poisson </w:t>
      </w:r>
      <w:r w:rsidR="00743A3F" w:rsidRPr="004C45E0">
        <w:t>regression can be used to look for changes over time using the model</w:t>
      </w:r>
    </w:p>
    <w:p w14:paraId="1BC7247F" w14:textId="77777777" w:rsidR="00743A3F" w:rsidRPr="004C45E0" w:rsidRDefault="00B60023" w:rsidP="00743A3F">
      <w:pPr>
        <w:pStyle w:val="ListParagraph"/>
        <w:spacing w:before="240"/>
        <w:ind w:left="0"/>
        <w:jc w:val="center"/>
      </w:pPr>
      <w:r w:rsidRPr="009164C9">
        <w:rPr>
          <w:noProof/>
          <w:position w:val="-10"/>
        </w:rPr>
        <w:object w:dxaOrig="2020" w:dyaOrig="300" w14:anchorId="6BED2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pt;height:15pt;mso-width-percent:0;mso-height-percent:0;mso-width-percent:0;mso-height-percent:0" o:ole="">
            <v:imagedata r:id="rId11" o:title=""/>
          </v:shape>
          <o:OLEObject Type="Embed" ProgID="Equation.DSMT4" ShapeID="_x0000_i1025" DrawAspect="Content" ObjectID="_1730912615" r:id="rId12"/>
        </w:object>
      </w:r>
    </w:p>
    <w:p w14:paraId="2FA549A1" w14:textId="5C4D3431" w:rsidR="00C77C01" w:rsidRPr="004C45E0" w:rsidRDefault="00743A3F" w:rsidP="00743A3F">
      <w:pPr>
        <w:pStyle w:val="ListParagraph"/>
        <w:spacing w:before="240"/>
        <w:ind w:left="0"/>
      </w:pPr>
      <w:r w:rsidRPr="004C45E0">
        <w:t xml:space="preserve">where </w:t>
      </w:r>
      <w:proofErr w:type="spellStart"/>
      <w:r w:rsidR="009164C9" w:rsidRPr="004C45E0">
        <w:rPr>
          <w:i/>
        </w:rPr>
        <w:t>NEggMasses</w:t>
      </w:r>
      <w:proofErr w:type="spellEnd"/>
      <w:r w:rsidR="00C77C01" w:rsidRPr="004C45E0">
        <w:rPr>
          <w:i/>
        </w:rPr>
        <w:t xml:space="preserve"> </w:t>
      </w:r>
      <w:r w:rsidRPr="004C45E0">
        <w:t xml:space="preserve">is the </w:t>
      </w:r>
      <w:r w:rsidR="00D82497" w:rsidRPr="004C45E0">
        <w:t>count</w:t>
      </w:r>
      <w:r w:rsidR="00C77C01" w:rsidRPr="004C45E0">
        <w:t xml:space="preserve"> for that </w:t>
      </w:r>
      <w:r w:rsidR="009164C9" w:rsidRPr="004C45E0">
        <w:t>transect</w:t>
      </w:r>
      <w:r w:rsidR="00D82497" w:rsidRPr="004C45E0">
        <w:t xml:space="preserve"> in a </w:t>
      </w:r>
      <w:r w:rsidR="009164C9" w:rsidRPr="004C45E0">
        <w:t>year</w:t>
      </w:r>
      <w:r w:rsidR="00C77C01" w:rsidRPr="004C45E0">
        <w:t xml:space="preserve">; </w:t>
      </w:r>
      <w:r w:rsidRPr="004C45E0">
        <w:t xml:space="preserve">and </w:t>
      </w:r>
      <w:r w:rsidRPr="004C45E0">
        <w:rPr>
          <w:i/>
        </w:rPr>
        <w:t>Year</w:t>
      </w:r>
      <w:r w:rsidRPr="004C45E0">
        <w:t xml:space="preserve"> </w:t>
      </w:r>
      <w:r w:rsidR="00D82497" w:rsidRPr="004C45E0">
        <w:t>represents</w:t>
      </w:r>
      <w:r w:rsidRPr="004C45E0">
        <w:t xml:space="preserve"> the calendar year</w:t>
      </w:r>
      <w:r w:rsidR="00D82497" w:rsidRPr="004C45E0">
        <w:t xml:space="preserve"> trend</w:t>
      </w:r>
      <w:r w:rsidRPr="004C45E0">
        <w:t xml:space="preserve"> over time. </w:t>
      </w:r>
    </w:p>
    <w:commentRangeEnd w:id="12"/>
    <w:p w14:paraId="2CDD299A" w14:textId="77777777" w:rsidR="008A1F04" w:rsidRPr="004C45E0" w:rsidRDefault="009164C9" w:rsidP="008A1F04">
      <w:pPr>
        <w:pStyle w:val="ListParagraph"/>
        <w:ind w:left="0"/>
      </w:pPr>
      <w:r w:rsidRPr="004C45E0">
        <w:rPr>
          <w:rStyle w:val="CommentReference"/>
        </w:rPr>
        <w:commentReference w:id="12"/>
      </w:r>
    </w:p>
    <w:p w14:paraId="42B4CB04" w14:textId="1F699E89" w:rsidR="008A1F04" w:rsidRPr="00EF4849" w:rsidRDefault="008079D9" w:rsidP="008A1F04">
      <w:pPr>
        <w:pStyle w:val="ListParagraph"/>
        <w:ind w:left="0"/>
        <w:rPr>
          <w:highlight w:val="green"/>
        </w:rPr>
      </w:pPr>
      <w:r w:rsidRPr="004C45E0">
        <w:t>Th</w:t>
      </w:r>
      <w:r w:rsidRPr="00EF4849">
        <w:rPr>
          <w:highlight w:val="green"/>
        </w:rPr>
        <w:t>is model</w:t>
      </w:r>
      <w:r w:rsidR="008A1F04" w:rsidRPr="00EF4849">
        <w:rPr>
          <w:highlight w:val="green"/>
        </w:rPr>
        <w:t xml:space="preserve"> assume that effects are multiplicative over time, so that the actual fit is done on the logarithmic scale. For example, a trend may assume that there is constant 5% </w:t>
      </w:r>
      <w:r w:rsidR="008A1F04" w:rsidRPr="00EF4849">
        <w:rPr>
          <w:highlight w:val="green"/>
        </w:rPr>
        <w:lastRenderedPageBreak/>
        <w:t xml:space="preserve">change over time rather than a fixed 1 unit change per year. An approximate analysis could be done using regular linear regression if you analyze the </w:t>
      </w:r>
      <w:proofErr w:type="gramStart"/>
      <w:r w:rsidR="008A1F04" w:rsidRPr="00EF4849">
        <w:rPr>
          <w:i/>
          <w:highlight w:val="green"/>
        </w:rPr>
        <w:t>log(</w:t>
      </w:r>
      <w:proofErr w:type="spellStart"/>
      <w:proofErr w:type="gramEnd"/>
      <w:r w:rsidR="00634AF2" w:rsidRPr="00EF4849">
        <w:rPr>
          <w:i/>
          <w:highlight w:val="green"/>
        </w:rPr>
        <w:t>NEggMass</w:t>
      </w:r>
      <w:proofErr w:type="spellEnd"/>
      <w:r w:rsidR="008A1F04" w:rsidRPr="00EF4849">
        <w:rPr>
          <w:i/>
          <w:highlight w:val="green"/>
        </w:rPr>
        <w:t>)</w:t>
      </w:r>
      <w:r w:rsidR="008A1F04" w:rsidRPr="00EF4849">
        <w:rPr>
          <w:highlight w:val="green"/>
        </w:rPr>
        <w:t xml:space="preserve">, but problems can arise if some of the </w:t>
      </w:r>
      <w:r w:rsidR="00D82497" w:rsidRPr="00EF4849">
        <w:rPr>
          <w:highlight w:val="green"/>
        </w:rPr>
        <w:t>count</w:t>
      </w:r>
      <w:r w:rsidR="008A1F04" w:rsidRPr="00EF4849">
        <w:rPr>
          <w:highlight w:val="green"/>
        </w:rPr>
        <w:t xml:space="preserve"> values are 0 (log(0) is not defined). </w:t>
      </w:r>
    </w:p>
    <w:p w14:paraId="08551289" w14:textId="77777777" w:rsidR="008A1F04" w:rsidRPr="00EF4849" w:rsidRDefault="008A1F04" w:rsidP="00743A3F">
      <w:pPr>
        <w:pStyle w:val="ListParagraph"/>
        <w:spacing w:before="240"/>
        <w:ind w:left="0"/>
        <w:rPr>
          <w:highlight w:val="green"/>
        </w:rPr>
      </w:pPr>
    </w:p>
    <w:p w14:paraId="41CFE737" w14:textId="33C30B14" w:rsidR="00743A3F" w:rsidRPr="00EF4849" w:rsidRDefault="008A1F04" w:rsidP="00743A3F">
      <w:pPr>
        <w:pStyle w:val="ListParagraph"/>
        <w:spacing w:before="240"/>
        <w:ind w:left="0"/>
        <w:rPr>
          <w:highlight w:val="green"/>
        </w:rPr>
      </w:pPr>
      <w:r w:rsidRPr="00EF4849">
        <w:rPr>
          <w:highlight w:val="green"/>
        </w:rPr>
        <w:t>The Poisson</w:t>
      </w:r>
      <w:r w:rsidR="00743A3F" w:rsidRPr="00EF4849">
        <w:rPr>
          <w:highlight w:val="green"/>
        </w:rPr>
        <w:t xml:space="preserve"> model </w:t>
      </w:r>
      <w:r w:rsidR="008079D9" w:rsidRPr="00EF4849">
        <w:rPr>
          <w:highlight w:val="green"/>
        </w:rPr>
        <w:t xml:space="preserve">for a single transect </w:t>
      </w:r>
      <w:r w:rsidR="00743A3F" w:rsidRPr="00EF4849">
        <w:rPr>
          <w:highlight w:val="green"/>
        </w:rPr>
        <w:t xml:space="preserve">can be fit using the </w:t>
      </w:r>
      <w:proofErr w:type="spellStart"/>
      <w:proofErr w:type="gramStart"/>
      <w:r w:rsidR="005442E2" w:rsidRPr="00EF4849">
        <w:rPr>
          <w:highlight w:val="green"/>
        </w:rPr>
        <w:t>g</w:t>
      </w:r>
      <w:r w:rsidR="00743A3F" w:rsidRPr="00EF4849">
        <w:rPr>
          <w:i/>
          <w:highlight w:val="green"/>
        </w:rPr>
        <w:t>lm</w:t>
      </w:r>
      <w:proofErr w:type="spellEnd"/>
      <w:r w:rsidR="00743A3F" w:rsidRPr="00EF4849">
        <w:rPr>
          <w:i/>
          <w:highlight w:val="green"/>
        </w:rPr>
        <w:t>(</w:t>
      </w:r>
      <w:proofErr w:type="gramEnd"/>
      <w:r w:rsidR="00743A3F" w:rsidRPr="00EF4849">
        <w:rPr>
          <w:i/>
          <w:highlight w:val="green"/>
        </w:rPr>
        <w:t>)</w:t>
      </w:r>
      <w:r w:rsidR="00743A3F" w:rsidRPr="00EF4849">
        <w:rPr>
          <w:highlight w:val="green"/>
        </w:rPr>
        <w:t xml:space="preserve"> function in </w:t>
      </w:r>
      <w:r w:rsidR="00743A3F" w:rsidRPr="00EF4849">
        <w:rPr>
          <w:i/>
          <w:highlight w:val="green"/>
        </w:rPr>
        <w:t xml:space="preserve">R. </w:t>
      </w:r>
      <w:r w:rsidR="00743A3F" w:rsidRPr="00EF4849">
        <w:rPr>
          <w:highlight w:val="green"/>
        </w:rPr>
        <w:t>Figure</w:t>
      </w:r>
      <w:r w:rsidR="00EC3655" w:rsidRPr="00EF4849">
        <w:rPr>
          <w:highlight w:val="green"/>
        </w:rPr>
        <w:t xml:space="preserve"> </w:t>
      </w:r>
      <w:r w:rsidR="00634AF2" w:rsidRPr="00EF4849">
        <w:rPr>
          <w:highlight w:val="green"/>
        </w:rPr>
        <w:t>2</w:t>
      </w:r>
      <w:r w:rsidR="00743A3F" w:rsidRPr="00EF4849">
        <w:rPr>
          <w:highlight w:val="green"/>
        </w:rPr>
        <w:t xml:space="preserve"> shows a</w:t>
      </w:r>
      <w:r w:rsidR="00743A3F" w:rsidRPr="00EF4849">
        <w:rPr>
          <w:i/>
          <w:highlight w:val="green"/>
        </w:rPr>
        <w:t xml:space="preserve"> </w:t>
      </w:r>
      <w:r w:rsidR="00743A3F" w:rsidRPr="00EF4849">
        <w:rPr>
          <w:highlight w:val="green"/>
        </w:rPr>
        <w:t xml:space="preserve">summary plot, along with estimates of the slope, its standard error, and the p-value of the hypothesis of no trend. </w:t>
      </w:r>
      <w:r w:rsidR="00EC3655" w:rsidRPr="00EF4849">
        <w:rPr>
          <w:highlight w:val="green"/>
        </w:rPr>
        <w:t>There</w:t>
      </w:r>
      <w:r w:rsidR="00743A3F" w:rsidRPr="00EF4849">
        <w:rPr>
          <w:highlight w:val="green"/>
        </w:rPr>
        <w:t xml:space="preserve"> is </w:t>
      </w:r>
      <w:r w:rsidR="00EC3655" w:rsidRPr="00EF4849">
        <w:rPr>
          <w:highlight w:val="green"/>
        </w:rPr>
        <w:t xml:space="preserve">no </w:t>
      </w:r>
      <w:r w:rsidR="00743A3F" w:rsidRPr="00EF4849">
        <w:rPr>
          <w:highlight w:val="green"/>
        </w:rPr>
        <w:t>evidence (p=0.</w:t>
      </w:r>
      <w:r w:rsidR="00634AF2" w:rsidRPr="00EF4849">
        <w:rPr>
          <w:highlight w:val="green"/>
        </w:rPr>
        <w:t>49</w:t>
      </w:r>
      <w:r w:rsidR="00743A3F" w:rsidRPr="00EF4849">
        <w:rPr>
          <w:highlight w:val="green"/>
        </w:rPr>
        <w:t>) of a tre</w:t>
      </w:r>
      <w:r w:rsidR="00EC3655" w:rsidRPr="00EF4849">
        <w:rPr>
          <w:highlight w:val="green"/>
        </w:rPr>
        <w:t>nd</w:t>
      </w:r>
      <w:ins w:id="13" w:author="Carl Schwarz" w:date="2017-03-27T17:36:00Z">
        <w:r w:rsidR="00462E57" w:rsidRPr="00EF4849">
          <w:rPr>
            <w:highlight w:val="green"/>
          </w:rPr>
          <w:t xml:space="preserve"> for ALL species combined</w:t>
        </w:r>
      </w:ins>
      <w:r w:rsidR="00EC3655" w:rsidRPr="00EF4849">
        <w:rPr>
          <w:highlight w:val="green"/>
        </w:rPr>
        <w:t xml:space="preserve"> with an estimated slope of </w:t>
      </w:r>
      <w:r w:rsidRPr="00EF4849">
        <w:rPr>
          <w:highlight w:val="green"/>
        </w:rPr>
        <w:t>0.</w:t>
      </w:r>
      <w:r w:rsidR="00EC3655" w:rsidRPr="00EF4849">
        <w:rPr>
          <w:highlight w:val="green"/>
        </w:rPr>
        <w:t>00</w:t>
      </w:r>
      <w:r w:rsidR="00743A3F" w:rsidRPr="00EF4849">
        <w:rPr>
          <w:highlight w:val="green"/>
        </w:rPr>
        <w:t xml:space="preserve"> (SE </w:t>
      </w:r>
      <w:r w:rsidR="00634AF2" w:rsidRPr="00EF4849">
        <w:rPr>
          <w:highlight w:val="green"/>
        </w:rPr>
        <w:t>-.29</w:t>
      </w:r>
      <w:r w:rsidR="00743A3F" w:rsidRPr="00EF4849">
        <w:rPr>
          <w:highlight w:val="green"/>
        </w:rPr>
        <w:t xml:space="preserve">) </w:t>
      </w:r>
      <w:r w:rsidRPr="00EF4849">
        <w:rPr>
          <w:highlight w:val="green"/>
        </w:rPr>
        <w:t xml:space="preserve">/year in the logarithm of the mean </w:t>
      </w:r>
      <w:r w:rsidR="00EC3655" w:rsidRPr="00EF4849">
        <w:rPr>
          <w:highlight w:val="green"/>
        </w:rPr>
        <w:t xml:space="preserve">count </w:t>
      </w:r>
      <w:r w:rsidRPr="00EF4849">
        <w:rPr>
          <w:highlight w:val="green"/>
        </w:rPr>
        <w:t>response. This cor</w:t>
      </w:r>
      <w:r w:rsidR="00EC3655" w:rsidRPr="00EF4849">
        <w:rPr>
          <w:highlight w:val="green"/>
        </w:rPr>
        <w:t xml:space="preserve">responds to an approximate </w:t>
      </w:r>
      <w:proofErr w:type="gramStart"/>
      <w:r w:rsidR="00EC3655" w:rsidRPr="00EF4849">
        <w:rPr>
          <w:highlight w:val="green"/>
        </w:rPr>
        <w:t>exp(</w:t>
      </w:r>
      <w:proofErr w:type="gramEnd"/>
      <w:r w:rsidR="00634AF2" w:rsidRPr="00EF4849">
        <w:rPr>
          <w:highlight w:val="green"/>
        </w:rPr>
        <w:t>-.29</w:t>
      </w:r>
      <w:r w:rsidRPr="00EF4849">
        <w:rPr>
          <w:highlight w:val="green"/>
        </w:rPr>
        <w:t>)</w:t>
      </w:r>
      <w:r w:rsidR="00EC6B7F" w:rsidRPr="00EF4849">
        <w:rPr>
          <w:highlight w:val="green"/>
        </w:rPr>
        <w:t>=</w:t>
      </w:r>
      <w:r w:rsidR="00634AF2" w:rsidRPr="00EF4849">
        <w:rPr>
          <w:highlight w:val="green"/>
        </w:rPr>
        <w:t xml:space="preserve"> 0.75 </w:t>
      </w:r>
      <w:r w:rsidR="00EC6B7F" w:rsidRPr="00EF4849">
        <w:rPr>
          <w:highlight w:val="green"/>
        </w:rPr>
        <w:t xml:space="preserve">multiplicative change/year, i.e. the mean count in 2014 is about </w:t>
      </w:r>
      <w:r w:rsidR="00634AF2" w:rsidRPr="00EF4849">
        <w:rPr>
          <w:highlight w:val="green"/>
        </w:rPr>
        <w:t>0.75x</w:t>
      </w:r>
      <w:r w:rsidR="00EC6B7F" w:rsidRPr="00EF4849">
        <w:rPr>
          <w:highlight w:val="green"/>
        </w:rPr>
        <w:t xml:space="preserve"> the mean count in 2013, and the mean count in 2015 ix </w:t>
      </w:r>
      <w:r w:rsidR="00634AF2" w:rsidRPr="00EF4849">
        <w:rPr>
          <w:highlight w:val="green"/>
        </w:rPr>
        <w:t>0.75x</w:t>
      </w:r>
      <w:r w:rsidR="00EC6B7F" w:rsidRPr="00EF4849">
        <w:rPr>
          <w:highlight w:val="green"/>
        </w:rPr>
        <w:t xml:space="preserve"> the mean count in 2014. Because the analysis is done on the logarithmic scale, the fitted trend line </w:t>
      </w:r>
      <w:r w:rsidR="00EC3655" w:rsidRPr="00EF4849">
        <w:rPr>
          <w:highlight w:val="green"/>
        </w:rPr>
        <w:t>will look</w:t>
      </w:r>
      <w:r w:rsidR="00EC6B7F" w:rsidRPr="00EF4849">
        <w:rPr>
          <w:highlight w:val="green"/>
        </w:rPr>
        <w:t xml:space="preserve"> non-linear on the original (non-transformed) scale.</w:t>
      </w:r>
    </w:p>
    <w:p w14:paraId="628D907E" w14:textId="77777777" w:rsidR="00743A3F" w:rsidRPr="00EF4849" w:rsidRDefault="00743A3F" w:rsidP="00B54B7D">
      <w:pPr>
        <w:pStyle w:val="ListParagraph"/>
        <w:ind w:left="0"/>
        <w:rPr>
          <w:highlight w:val="green"/>
        </w:rPr>
      </w:pPr>
    </w:p>
    <w:p w14:paraId="053FBD84" w14:textId="5C8CD555" w:rsidR="00743A3F" w:rsidRPr="00EF4849" w:rsidRDefault="00462E57" w:rsidP="00B54B7D">
      <w:pPr>
        <w:pStyle w:val="ListParagraph"/>
        <w:ind w:left="0"/>
        <w:rPr>
          <w:highlight w:val="green"/>
        </w:rPr>
      </w:pPr>
      <w:ins w:id="14" w:author="Carl Schwarz" w:date="2017-03-27T17:36:00Z">
        <w:r w:rsidRPr="00EF4849">
          <w:rPr>
            <w:highlight w:val="green"/>
          </w:rPr>
          <w:t>Again, note that counts for individual species are very small and so it will be difficult to detect trends over time.</w:t>
        </w:r>
      </w:ins>
    </w:p>
    <w:p w14:paraId="75DDA2DE" w14:textId="60478B97" w:rsidR="00743A3F" w:rsidRPr="004F3198" w:rsidRDefault="00462E57" w:rsidP="00B54B7D">
      <w:pPr>
        <w:pStyle w:val="ListParagraph"/>
        <w:ind w:left="0"/>
      </w:pPr>
      <w:ins w:id="15" w:author="Carl Schwarz" w:date="2017-03-27T17:35:00Z">
        <w:r w:rsidRPr="00EF4849">
          <w:rPr>
            <w:noProof/>
            <w:highlight w:val="green"/>
          </w:rPr>
          <w:lastRenderedPageBreak/>
          <w:drawing>
            <wp:inline distT="0" distB="0" distL="0" distR="0" wp14:anchorId="4709D142" wp14:editId="45C9F941">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e-Lake-Park-egg-plot-summary.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r w:rsidRPr="00EF4849">
          <w:rPr>
            <w:highlight w:val="green"/>
          </w:rPr>
          <w:t xml:space="preserve"> </w:t>
        </w:r>
      </w:ins>
      <w:r w:rsidRPr="004F3198">
        <w:t xml:space="preserve">Figure 2. Summary plot of the trend in number of egg masses at </w:t>
      </w:r>
      <w:r w:rsidRPr="004F3198">
        <w:rPr>
          <w:i/>
        </w:rPr>
        <w:t>Alice Lake</w:t>
      </w:r>
      <w:r w:rsidRPr="004F3198">
        <w:t xml:space="preserve">. Because the </w:t>
      </w:r>
      <w:r w:rsidR="008079D9" w:rsidRPr="004F3198">
        <w:t xml:space="preserve">analysis was done on the logarithmic scale, </w:t>
      </w:r>
      <w:r w:rsidR="00EC6B7F" w:rsidRPr="004F3198">
        <w:t>the fitted trend line is not a straight line but curved.</w:t>
      </w:r>
    </w:p>
    <w:p w14:paraId="12854996" w14:textId="0B06F874" w:rsidR="00B54B7D" w:rsidRPr="00EF4849" w:rsidRDefault="00B54B7D" w:rsidP="00B54B7D">
      <w:pPr>
        <w:pStyle w:val="ListParagraph"/>
        <w:spacing w:before="240"/>
        <w:ind w:left="0"/>
        <w:rPr>
          <w:i/>
          <w:highlight w:val="green"/>
        </w:rPr>
      </w:pPr>
    </w:p>
    <w:p w14:paraId="387CCD03" w14:textId="66015199" w:rsidR="00743A3F" w:rsidRPr="00EF4849" w:rsidRDefault="004C799C" w:rsidP="00B54B7D">
      <w:pPr>
        <w:pStyle w:val="ListParagraph"/>
        <w:spacing w:before="240"/>
        <w:ind w:left="0"/>
        <w:rPr>
          <w:highlight w:val="green"/>
        </w:rPr>
      </w:pPr>
      <w:r w:rsidRPr="00EF4849">
        <w:rPr>
          <w:highlight w:val="green"/>
        </w:rPr>
        <w:t xml:space="preserve">Following the fit, the diagnostic plots should be examined. An illustration of </w:t>
      </w:r>
      <w:r w:rsidR="00634AF2" w:rsidRPr="00EF4849">
        <w:rPr>
          <w:highlight w:val="green"/>
        </w:rPr>
        <w:t xml:space="preserve">such a plot </w:t>
      </w:r>
      <w:ins w:id="16" w:author="Carl Schwarz" w:date="2017-03-27T17:37:00Z">
        <w:r w:rsidR="00462E57" w:rsidRPr="00EF4849">
          <w:rPr>
            <w:highlight w:val="green"/>
          </w:rPr>
          <w:t>for ALL species</w:t>
        </w:r>
      </w:ins>
      <w:ins w:id="17" w:author="Carl Schwarz" w:date="2017-03-28T09:30:00Z">
        <w:r w:rsidR="00D0666F" w:rsidRPr="00EF4849">
          <w:rPr>
            <w:highlight w:val="green"/>
          </w:rPr>
          <w:t xml:space="preserve"> </w:t>
        </w:r>
      </w:ins>
      <w:r w:rsidR="00634AF2" w:rsidRPr="00EF4849">
        <w:rPr>
          <w:highlight w:val="green"/>
        </w:rPr>
        <w:t>is shown in Figure 3</w:t>
      </w:r>
      <w:r w:rsidRPr="00EF4849">
        <w:rPr>
          <w:highlight w:val="green"/>
        </w:rPr>
        <w:t>.</w:t>
      </w:r>
    </w:p>
    <w:p w14:paraId="09568D56" w14:textId="0576DD88" w:rsidR="004C799C" w:rsidRPr="00EF4849" w:rsidRDefault="00634AF2" w:rsidP="00B54B7D">
      <w:pPr>
        <w:pStyle w:val="ListParagraph"/>
        <w:spacing w:before="240"/>
        <w:ind w:left="0"/>
        <w:rPr>
          <w:highlight w:val="green"/>
        </w:rPr>
      </w:pPr>
      <w:r w:rsidRPr="00EF4849">
        <w:rPr>
          <w:noProof/>
          <w:highlight w:val="green"/>
        </w:rPr>
        <w:lastRenderedPageBreak/>
        <w:drawing>
          <wp:inline distT="0" distB="0" distL="0" distR="0" wp14:anchorId="3C1D4EAC" wp14:editId="3AFB2584">
            <wp:extent cx="54864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e Lake Park-egg-residual-plot.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C4F88C9" w14:textId="4EEDDB1E" w:rsidR="004C799C" w:rsidRPr="00F853A7" w:rsidRDefault="00EC3655" w:rsidP="00B54B7D">
      <w:pPr>
        <w:pStyle w:val="ListParagraph"/>
        <w:spacing w:before="240"/>
        <w:ind w:left="0"/>
        <w:rPr>
          <w:i/>
        </w:rPr>
      </w:pPr>
      <w:r w:rsidRPr="00F853A7">
        <w:t>Figure 4</w:t>
      </w:r>
      <w:r w:rsidR="004C799C" w:rsidRPr="00F853A7">
        <w:t xml:space="preserve">. A sample diagnostic plot for the analysis of </w:t>
      </w:r>
      <w:r w:rsidR="00634AF2" w:rsidRPr="00F853A7">
        <w:t>number of egg masses</w:t>
      </w:r>
      <w:r w:rsidR="004C799C" w:rsidRPr="00F853A7">
        <w:t xml:space="preserve"> </w:t>
      </w:r>
      <w:ins w:id="18" w:author="Carl Schwarz" w:date="2017-03-27T17:37:00Z">
        <w:r w:rsidR="00462E57" w:rsidRPr="00F853A7">
          <w:t xml:space="preserve">for ALL species </w:t>
        </w:r>
      </w:ins>
      <w:r w:rsidR="004C799C" w:rsidRPr="00F853A7">
        <w:t xml:space="preserve">at </w:t>
      </w:r>
      <w:r w:rsidR="00634AF2" w:rsidRPr="00F853A7">
        <w:rPr>
          <w:i/>
        </w:rPr>
        <w:t>Alice Lake</w:t>
      </w:r>
      <w:r w:rsidRPr="00F853A7">
        <w:rPr>
          <w:i/>
        </w:rPr>
        <w:t>.</w:t>
      </w:r>
    </w:p>
    <w:p w14:paraId="023F60CA" w14:textId="77777777" w:rsidR="004C799C" w:rsidRPr="00EF4849" w:rsidRDefault="004C799C" w:rsidP="00B54B7D">
      <w:pPr>
        <w:pStyle w:val="ListParagraph"/>
        <w:spacing w:before="240"/>
        <w:ind w:left="0"/>
        <w:rPr>
          <w:highlight w:val="green"/>
        </w:rPr>
      </w:pPr>
    </w:p>
    <w:p w14:paraId="2C553CCD" w14:textId="52B93B15" w:rsidR="004C799C" w:rsidRPr="00F853A7" w:rsidRDefault="004C799C" w:rsidP="00B54B7D">
      <w:pPr>
        <w:pStyle w:val="ListParagraph"/>
        <w:spacing w:before="240"/>
        <w:ind w:left="0"/>
      </w:pPr>
      <w:r w:rsidRPr="00F853A7">
        <w:t xml:space="preserve">With only 3 years of data, the plots are not very informative. In the upper left corner is a plot of residuals vs. the fitted values. A good plot will show a random scatter around 0. </w:t>
      </w:r>
      <w:r w:rsidR="005C24BC" w:rsidRPr="00F853A7">
        <w:t xml:space="preserve">Any large deviations from 0 should be investigated as potential outliers. </w:t>
      </w:r>
      <w:r w:rsidRPr="00F853A7">
        <w:t>In the upper right is a normal probability plot</w:t>
      </w:r>
      <w:r w:rsidR="00892B8B" w:rsidRPr="00F853A7">
        <w:t xml:space="preserve"> of the residual</w:t>
      </w:r>
      <w:r w:rsidRPr="00F853A7">
        <w:t xml:space="preserve">. Points should be close to the dashed reference line. Fortunately, the analysis is </w:t>
      </w:r>
      <w:proofErr w:type="gramStart"/>
      <w:r w:rsidRPr="00F853A7">
        <w:t>fairly robust</w:t>
      </w:r>
      <w:proofErr w:type="gramEnd"/>
      <w:r w:rsidRPr="00F853A7">
        <w:t xml:space="preserve"> against non-normality</w:t>
      </w:r>
      <w:r w:rsidR="00892B8B" w:rsidRPr="00F853A7">
        <w:t xml:space="preserve"> of the residuals (and in fact makes no assumption of normality)</w:t>
      </w:r>
      <w:r w:rsidRPr="00F853A7">
        <w:t xml:space="preserve"> so only extreme departures are wor</w:t>
      </w:r>
      <w:r w:rsidR="005C24BC" w:rsidRPr="00F853A7">
        <w:t xml:space="preserve">risome. The bottom left plot </w:t>
      </w:r>
      <w:proofErr w:type="gramStart"/>
      <w:r w:rsidR="005C24BC" w:rsidRPr="00F853A7">
        <w:t>examine</w:t>
      </w:r>
      <w:proofErr w:type="gramEnd"/>
      <w:r w:rsidR="005C24BC" w:rsidRPr="00F853A7">
        <w:t xml:space="preserve"> the assumption that the variation about the line is constant over the line. You would expect to see a constant band of points. </w:t>
      </w:r>
      <w:proofErr w:type="gramStart"/>
      <w:r w:rsidR="005C24BC" w:rsidRPr="00F853A7">
        <w:t>Finally</w:t>
      </w:r>
      <w:proofErr w:type="gramEnd"/>
      <w:r w:rsidR="005C24BC" w:rsidRPr="00F853A7">
        <w:t xml:space="preserve"> the bottom right plot is a leverage plot – this is not useful for this simple model and can be ignored. </w:t>
      </w:r>
    </w:p>
    <w:p w14:paraId="5D0A43C9" w14:textId="77777777" w:rsidR="004C799C" w:rsidRPr="00F853A7" w:rsidRDefault="004C799C" w:rsidP="00B54B7D">
      <w:pPr>
        <w:pStyle w:val="ListParagraph"/>
        <w:spacing w:before="240"/>
        <w:ind w:left="0"/>
      </w:pPr>
    </w:p>
    <w:p w14:paraId="19F031B9" w14:textId="4A34DA0B" w:rsidR="00B54B7D" w:rsidRPr="00F853A7" w:rsidRDefault="00743A3F" w:rsidP="00B54B7D">
      <w:pPr>
        <w:pStyle w:val="ListParagraph"/>
        <w:spacing w:before="240"/>
        <w:ind w:left="0"/>
      </w:pPr>
      <w:r w:rsidRPr="00F853A7">
        <w:lastRenderedPageBreak/>
        <w:t>It will also be possible to c</w:t>
      </w:r>
      <w:r w:rsidR="00B54B7D" w:rsidRPr="00F853A7">
        <w:t>ovariates such as mean winter temperature or degree</w:t>
      </w:r>
      <w:ins w:id="19" w:author="Carl Schwarz" w:date="2017-03-27T17:38:00Z">
        <w:r w:rsidR="00EB45DD" w:rsidRPr="00F853A7">
          <w:t>-</w:t>
        </w:r>
      </w:ins>
      <w:r w:rsidR="00B54B7D" w:rsidRPr="00F853A7">
        <w:t xml:space="preserve">days in the year </w:t>
      </w:r>
      <w:r w:rsidRPr="00F853A7">
        <w:t xml:space="preserve">to </w:t>
      </w:r>
      <w:r w:rsidR="00B54B7D" w:rsidRPr="00F853A7">
        <w:t>try and explain some of the variation over time</w:t>
      </w:r>
      <w:r w:rsidRPr="00F853A7">
        <w:t xml:space="preserve"> using a multiple regression</w:t>
      </w:r>
      <w:r w:rsidR="00B54B7D" w:rsidRPr="00F853A7">
        <w:t>.</w:t>
      </w:r>
      <w:r w:rsidRPr="00F853A7">
        <w:t xml:space="preserve"> With only three years of data available, this not sensible.</w:t>
      </w:r>
    </w:p>
    <w:p w14:paraId="2EB046A6" w14:textId="77777777" w:rsidR="00B54B7D" w:rsidRPr="00F853A7" w:rsidRDefault="00B54B7D" w:rsidP="00B54B7D">
      <w:pPr>
        <w:pStyle w:val="ListParagraph"/>
        <w:spacing w:before="240"/>
        <w:ind w:left="0"/>
      </w:pPr>
    </w:p>
    <w:p w14:paraId="26309DFB" w14:textId="088DAEB3" w:rsidR="00743A3F" w:rsidRPr="00F853A7" w:rsidRDefault="00B54B7D" w:rsidP="00B54B7D">
      <w:pPr>
        <w:pStyle w:val="ListParagraph"/>
        <w:spacing w:before="240"/>
        <w:ind w:left="0"/>
      </w:pPr>
      <w:r w:rsidRPr="00F853A7">
        <w:t xml:space="preserve">Whenever an analysis of a trend over time is conducted, the analysis </w:t>
      </w:r>
      <w:r w:rsidR="00743A3F" w:rsidRPr="00F853A7">
        <w:t>should</w:t>
      </w:r>
      <w:r w:rsidRPr="00F853A7">
        <w:t xml:space="preserve"> test and adjust for autocorrelation. </w:t>
      </w:r>
      <w:r w:rsidR="00743A3F" w:rsidRPr="00F853A7">
        <w:t>Autocorrelation usually</w:t>
      </w:r>
      <w:r w:rsidRPr="00F853A7">
        <w:t xml:space="preserve"> isn’t a problem</w:t>
      </w:r>
      <w:r w:rsidR="00743A3F" w:rsidRPr="00F853A7">
        <w:t xml:space="preserve"> (and likely cannot be detected)</w:t>
      </w:r>
      <w:r w:rsidRPr="00F853A7">
        <w:t xml:space="preserve"> unless you have 10+ years of data. </w:t>
      </w:r>
      <w:r w:rsidR="009872C4" w:rsidRPr="00F853A7">
        <w:t>The test for autocorrelation commonly</w:t>
      </w:r>
      <w:r w:rsidR="0026369D" w:rsidRPr="00F853A7">
        <w:t xml:space="preserve"> used is the Durbin-Watson test. There was no evidence of autocorrelation</w:t>
      </w:r>
      <w:r w:rsidR="00892B8B" w:rsidRPr="00F853A7">
        <w:t xml:space="preserve">. </w:t>
      </w:r>
    </w:p>
    <w:p w14:paraId="2010BD23" w14:textId="77777777" w:rsidR="00AE2509" w:rsidRPr="00F853A7" w:rsidRDefault="00AE2509" w:rsidP="00B54B7D"/>
    <w:p w14:paraId="12EE1A5D" w14:textId="6BDA4AC3" w:rsidR="00EC3655" w:rsidRPr="00F853A7" w:rsidRDefault="00634AF2" w:rsidP="00B54B7D">
      <w:r w:rsidRPr="00F853A7">
        <w:t>This</w:t>
      </w:r>
      <w:r w:rsidR="00EC3655" w:rsidRPr="00F853A7">
        <w:t xml:space="preserve"> analysis was conducted at the total count level (over all species) </w:t>
      </w:r>
      <w:proofErr w:type="gramStart"/>
      <w:ins w:id="20" w:author="Carl Schwarz" w:date="2017-03-27T17:37:00Z">
        <w:r w:rsidR="00462E57" w:rsidRPr="00F853A7">
          <w:t>and also</w:t>
        </w:r>
      </w:ins>
      <w:proofErr w:type="gramEnd"/>
      <w:r w:rsidRPr="00F853A7">
        <w:t xml:space="preserve"> for individual species – but the data are likely to very sparse and not useful</w:t>
      </w:r>
      <w:ins w:id="21" w:author="Carl Schwarz" w:date="2017-03-27T17:37:00Z">
        <w:r w:rsidR="00462E57" w:rsidRPr="00F853A7">
          <w:t xml:space="preserve"> for individual species</w:t>
        </w:r>
      </w:ins>
      <w:r w:rsidRPr="00F853A7">
        <w:t xml:space="preserve">. </w:t>
      </w:r>
      <w:r w:rsidR="00EC3655" w:rsidRPr="00F853A7">
        <w:t>One potential problem is that in some cases, species information is only recorded at the Genus or higher level.</w:t>
      </w:r>
      <w:ins w:id="22" w:author="Carl Schwarz" w:date="2017-03-27T16:30:00Z">
        <w:r w:rsidR="00133B56" w:rsidRPr="00F853A7">
          <w:rPr>
            <w:rStyle w:val="FootnoteReference"/>
          </w:rPr>
          <w:footnoteReference w:id="2"/>
        </w:r>
      </w:ins>
      <w:r w:rsidR="00EC3655" w:rsidRPr="00F853A7">
        <w:t xml:space="preserve"> In </w:t>
      </w:r>
      <w:proofErr w:type="gramStart"/>
      <w:r w:rsidR="00EC3655" w:rsidRPr="00F853A7">
        <w:t>these case</w:t>
      </w:r>
      <w:proofErr w:type="gramEnd"/>
      <w:r w:rsidR="00EC3655" w:rsidRPr="00F853A7">
        <w:t>, this data will have to discarded when the analysis is done at the species level, but then you are making an implicit assumption that recording at the Genus level happens at random and is unrelated to the response. If this assumption is violated (</w:t>
      </w:r>
      <w:proofErr w:type="gramStart"/>
      <w:r w:rsidR="00EC3655" w:rsidRPr="00F853A7">
        <w:t>e.g.</w:t>
      </w:r>
      <w:proofErr w:type="gramEnd"/>
      <w:r w:rsidR="00EC3655" w:rsidRPr="00F853A7">
        <w:t xml:space="preserve"> perhaps when there are larger number of </w:t>
      </w:r>
      <w:ins w:id="24" w:author="Carl Schwarz" w:date="2017-03-27T16:29:00Z">
        <w:r w:rsidR="00133B56" w:rsidRPr="00F853A7">
          <w:t>amphibians</w:t>
        </w:r>
      </w:ins>
      <w:r w:rsidR="00EC3655" w:rsidRPr="00F853A7">
        <w:t>, it is too difficult to record at the individual species level) then this is not occurring at random and some effort must be made to “split” the genus level information among the species.</w:t>
      </w:r>
    </w:p>
    <w:p w14:paraId="39B2B303" w14:textId="77777777" w:rsidR="00B604B1" w:rsidRPr="00F853A7" w:rsidRDefault="00B604B1" w:rsidP="00B54B7D"/>
    <w:p w14:paraId="178A3EE0" w14:textId="3424A48C" w:rsidR="00B604B1" w:rsidRPr="00F853A7" w:rsidRDefault="00B604B1" w:rsidP="00B54B7D">
      <w:r w:rsidRPr="00F853A7">
        <w:t>In theory, the actual number of eggs in each egg</w:t>
      </w:r>
      <w:ins w:id="25" w:author="Carl Schwarz" w:date="2017-03-27T17:38:00Z">
        <w:r w:rsidR="00462E57" w:rsidRPr="00F853A7">
          <w:t xml:space="preserve"> </w:t>
        </w:r>
      </w:ins>
      <w:r w:rsidRPr="00F853A7">
        <w:t>mass could also be used rather simply the number of egg</w:t>
      </w:r>
      <w:ins w:id="26" w:author="Carl Schwarz" w:date="2017-03-27T17:38:00Z">
        <w:r w:rsidR="00462E57" w:rsidRPr="00F853A7">
          <w:t xml:space="preserve"> </w:t>
        </w:r>
      </w:ins>
      <w:r w:rsidRPr="00F853A7">
        <w:t>masses. I did not do this analysis because (a) it makes little sense to average the size of the egg</w:t>
      </w:r>
      <w:ins w:id="27" w:author="Carl Schwarz" w:date="2017-03-27T17:38:00Z">
        <w:r w:rsidR="00462E57" w:rsidRPr="00F853A7">
          <w:t xml:space="preserve"> </w:t>
        </w:r>
      </w:ins>
      <w:r w:rsidRPr="00F853A7">
        <w:t>mass over the different species and (b) the number of eggs in the egg mass may not represent the total number laid because of unknown amounts of predation.</w:t>
      </w:r>
    </w:p>
    <w:p w14:paraId="0565AF2A" w14:textId="77777777" w:rsidR="00B604B1" w:rsidRPr="00EF4849" w:rsidRDefault="00B604B1" w:rsidP="00B54B7D">
      <w:pPr>
        <w:rPr>
          <w:highlight w:val="green"/>
        </w:rPr>
      </w:pPr>
    </w:p>
    <w:p w14:paraId="6F88828E" w14:textId="4C872759" w:rsidR="00225C81" w:rsidRPr="00F853A7" w:rsidRDefault="00225C81" w:rsidP="00225C81">
      <w:pPr>
        <w:pStyle w:val="Heading2"/>
      </w:pPr>
      <w:r w:rsidRPr="00F853A7">
        <w:t xml:space="preserve">3.3 Analysis of Visual Data – Number of Adults. </w:t>
      </w:r>
    </w:p>
    <w:p w14:paraId="22E689CF" w14:textId="7CC968EB" w:rsidR="00B604B1" w:rsidRPr="00F853A7" w:rsidRDefault="00225C81" w:rsidP="00B54B7D">
      <w:r w:rsidRPr="00F853A7">
        <w:t xml:space="preserve">A similar analysis can be done on the total number of adult amphibians detected. In </w:t>
      </w:r>
      <w:r w:rsidRPr="00F853A7">
        <w:rPr>
          <w:i/>
        </w:rPr>
        <w:t>Alice Lake</w:t>
      </w:r>
      <w:r w:rsidRPr="00F853A7">
        <w:t xml:space="preserve"> there were only a total of </w:t>
      </w:r>
      <w:r w:rsidR="0026369D" w:rsidRPr="00F853A7">
        <w:t xml:space="preserve">7 </w:t>
      </w:r>
      <w:r w:rsidRPr="00F853A7">
        <w:t>frogs detect</w:t>
      </w:r>
      <w:ins w:id="28" w:author="Carl Schwarz" w:date="2017-03-27T17:38:00Z">
        <w:r w:rsidR="00462E57" w:rsidRPr="00F853A7">
          <w:t>ed</w:t>
        </w:r>
      </w:ins>
      <w:r w:rsidRPr="00F853A7">
        <w:t xml:space="preserve"> over the three years – the data is just too sparse to analyze at this time.</w:t>
      </w:r>
    </w:p>
    <w:p w14:paraId="7E02A440" w14:textId="77777777" w:rsidR="00225C81" w:rsidRPr="00F853A7" w:rsidRDefault="00225C81" w:rsidP="00B54B7D"/>
    <w:p w14:paraId="65993AA8" w14:textId="1111DF75" w:rsidR="00634AF2" w:rsidRPr="00F853A7" w:rsidRDefault="00225C81" w:rsidP="00634AF2">
      <w:pPr>
        <w:pStyle w:val="Heading1"/>
      </w:pPr>
      <w:r w:rsidRPr="00F853A7">
        <w:t>4</w:t>
      </w:r>
      <w:r w:rsidR="00AE2509" w:rsidRPr="00F853A7">
        <w:t>. Summary</w:t>
      </w:r>
    </w:p>
    <w:p w14:paraId="16A5BC0E" w14:textId="5A743374" w:rsidR="00AE2509" w:rsidRPr="00F853A7" w:rsidRDefault="00892B8B" w:rsidP="00AE2509">
      <w:pPr>
        <w:pStyle w:val="ListParagraph"/>
        <w:spacing w:before="240"/>
        <w:ind w:left="0"/>
      </w:pPr>
      <w:r w:rsidRPr="00F853A7">
        <w:t xml:space="preserve">Some caution is required to ensure that all </w:t>
      </w:r>
      <w:r w:rsidR="00225C81" w:rsidRPr="00F853A7">
        <w:t>transects</w:t>
      </w:r>
      <w:r w:rsidRPr="00F853A7">
        <w:t xml:space="preserve"> are </w:t>
      </w:r>
      <w:r w:rsidR="00EC3655" w:rsidRPr="00F853A7">
        <w:t>vis</w:t>
      </w:r>
      <w:r w:rsidR="00A90817" w:rsidRPr="00F853A7">
        <w:t>i</w:t>
      </w:r>
      <w:r w:rsidR="00EC3655" w:rsidRPr="00F853A7">
        <w:t>ted</w:t>
      </w:r>
      <w:r w:rsidRPr="00F853A7">
        <w:t xml:space="preserve"> </w:t>
      </w:r>
      <w:r w:rsidR="00A90817" w:rsidRPr="00F853A7">
        <w:t>equally often</w:t>
      </w:r>
      <w:r w:rsidRPr="00F853A7">
        <w:t xml:space="preserve"> in a year. In this balanced design, it is straightforward to </w:t>
      </w:r>
      <w:r w:rsidR="00A90817" w:rsidRPr="00F853A7">
        <w:t>compute statistics</w:t>
      </w:r>
      <w:r w:rsidRPr="00F853A7">
        <w:t xml:space="preserve"> over all measurements of </w:t>
      </w:r>
      <w:r w:rsidR="00A90817" w:rsidRPr="00F853A7">
        <w:t xml:space="preserve">a </w:t>
      </w:r>
      <w:r w:rsidR="00225C81" w:rsidRPr="00F853A7">
        <w:t>transect</w:t>
      </w:r>
      <w:r w:rsidR="00A90817" w:rsidRPr="00F853A7">
        <w:t xml:space="preserve"> </w:t>
      </w:r>
      <w:r w:rsidRPr="00F853A7">
        <w:t xml:space="preserve">and all </w:t>
      </w:r>
      <w:r w:rsidR="00225C81" w:rsidRPr="00F853A7">
        <w:t>transects</w:t>
      </w:r>
      <w:r w:rsidR="00A90817" w:rsidRPr="00F853A7">
        <w:t xml:space="preserve"> </w:t>
      </w:r>
      <w:r w:rsidRPr="00F853A7">
        <w:t xml:space="preserve">in a year have the same number of </w:t>
      </w:r>
      <w:proofErr w:type="gramStart"/>
      <w:r w:rsidRPr="00F853A7">
        <w:t>visit</w:t>
      </w:r>
      <w:proofErr w:type="gramEnd"/>
      <w:r w:rsidRPr="00F853A7">
        <w:t xml:space="preserve">. It is possible to modify the analysis is only some </w:t>
      </w:r>
      <w:r w:rsidR="00225C81" w:rsidRPr="00F853A7">
        <w:t>transects</w:t>
      </w:r>
      <w:r w:rsidRPr="00F853A7">
        <w:t xml:space="preserve"> are visited on a particular date with an unequal number of visits to a </w:t>
      </w:r>
      <w:r w:rsidR="00225C81" w:rsidRPr="00F853A7">
        <w:t>transect</w:t>
      </w:r>
      <w:r w:rsidRPr="00F853A7">
        <w:t xml:space="preserve"> in a year</w:t>
      </w:r>
      <w:r w:rsidR="007D7C69" w:rsidRPr="00F853A7">
        <w:t>. A simple way to deal with unbalance would be to delete some of the observations, but better methods are available.</w:t>
      </w:r>
    </w:p>
    <w:p w14:paraId="426C1AF8" w14:textId="77777777" w:rsidR="00634AF2" w:rsidRPr="00F853A7" w:rsidRDefault="00634AF2" w:rsidP="00AE2509">
      <w:pPr>
        <w:pStyle w:val="ListParagraph"/>
        <w:spacing w:before="240"/>
        <w:ind w:left="0"/>
      </w:pPr>
    </w:p>
    <w:p w14:paraId="44254BE7" w14:textId="4E4303D0" w:rsidR="00634AF2" w:rsidRPr="00F853A7" w:rsidRDefault="00634AF2" w:rsidP="00634AF2">
      <w:r w:rsidRPr="00F853A7">
        <w:t xml:space="preserve">Trends over time could also occur in the diversity of the </w:t>
      </w:r>
      <w:r w:rsidR="00225C81" w:rsidRPr="00F853A7">
        <w:t>amphibians</w:t>
      </w:r>
      <w:r w:rsidRPr="00F853A7">
        <w:t xml:space="preserve">. In theory, standard diversity measures could be used and tracked over time, but these have a very strong </w:t>
      </w:r>
      <w:r w:rsidRPr="00F853A7">
        <w:lastRenderedPageBreak/>
        <w:t>assumption that all species are equally detectable by the observer. This is unlikely to be true. Secondly, the actual counts are quite small, and diversity measures that rely on actual counts (</w:t>
      </w:r>
      <w:proofErr w:type="gramStart"/>
      <w:r w:rsidRPr="00F853A7">
        <w:t>e.g.</w:t>
      </w:r>
      <w:proofErr w:type="gramEnd"/>
      <w:r w:rsidRPr="00F853A7">
        <w:t xml:space="preserve"> Simpson’s diversity) will not perform well. For this reason, I do not recommend an analysis on the diversity of the observations.</w:t>
      </w:r>
    </w:p>
    <w:p w14:paraId="48537110" w14:textId="1BCA60E9" w:rsidR="00634AF2" w:rsidRPr="00F853A7" w:rsidRDefault="00225C81" w:rsidP="00AE2509">
      <w:pPr>
        <w:pStyle w:val="ListParagraph"/>
        <w:spacing w:before="240"/>
        <w:ind w:left="0"/>
      </w:pPr>
      <w:r w:rsidRPr="00F853A7">
        <w:t xml:space="preserve">I am extremely dubious that this protocol as implemented will produce any useful monitoring information </w:t>
      </w:r>
      <w:r w:rsidR="00372B91" w:rsidRPr="00F853A7">
        <w:t xml:space="preserve">at the study area level </w:t>
      </w:r>
      <w:r w:rsidRPr="00F853A7">
        <w:t>except for disaster detection (</w:t>
      </w:r>
      <w:proofErr w:type="gramStart"/>
      <w:r w:rsidRPr="00F853A7">
        <w:t>e.g.</w:t>
      </w:r>
      <w:proofErr w:type="gramEnd"/>
      <w:r w:rsidRPr="00F853A7">
        <w:t xml:space="preserve"> all species vanish). Even then, the absence of a detection does not imply that the species was not present – it could simply be a false negative. </w:t>
      </w:r>
      <w:r w:rsidR="00372B91" w:rsidRPr="00F853A7">
        <w:t>The current study does not provide any information to estimate detection probabilities.</w:t>
      </w:r>
    </w:p>
    <w:p w14:paraId="7BEBAFF6" w14:textId="77777777" w:rsidR="00372B91" w:rsidRPr="00F853A7" w:rsidRDefault="00372B91" w:rsidP="00AE2509">
      <w:pPr>
        <w:pStyle w:val="ListParagraph"/>
        <w:spacing w:before="240"/>
        <w:ind w:left="0"/>
      </w:pPr>
    </w:p>
    <w:p w14:paraId="3DF49DE4" w14:textId="0AEC9BF9" w:rsidR="00372B91" w:rsidRPr="00F853A7" w:rsidRDefault="00372B91" w:rsidP="00AE2509">
      <w:pPr>
        <w:pStyle w:val="ListParagraph"/>
        <w:spacing w:before="240"/>
        <w:ind w:left="0"/>
      </w:pPr>
      <w:r w:rsidRPr="00F853A7">
        <w:t>As an example of how this protocol could be improved is based on large scale surveys of occupancy. The shoreline would be divided in many (at least 50) segments. On each visit, the presence/absence of amphibians would be recorded at the segment level. Then standard occupancy models could be used to estimate the proportion of segments that are occupied. Changes in the occupancy probability over time would be an indication that the population is increasing/decreasing over time.</w:t>
      </w:r>
    </w:p>
    <w:p w14:paraId="149A9FAE" w14:textId="77777777" w:rsidR="00372B91" w:rsidRPr="00F853A7" w:rsidRDefault="00372B91" w:rsidP="00AE2509">
      <w:pPr>
        <w:pStyle w:val="ListParagraph"/>
        <w:spacing w:before="240"/>
        <w:ind w:left="0"/>
      </w:pPr>
    </w:p>
    <w:p w14:paraId="3228570E" w14:textId="4F16F9BA" w:rsidR="00372B91" w:rsidRPr="00F853A7" w:rsidRDefault="00372B91" w:rsidP="00AE2509">
      <w:pPr>
        <w:pStyle w:val="ListParagraph"/>
        <w:spacing w:before="240"/>
        <w:ind w:left="0"/>
      </w:pPr>
      <w:r w:rsidRPr="00F853A7">
        <w:t xml:space="preserve">Or this </w:t>
      </w:r>
      <w:proofErr w:type="gramStart"/>
      <w:r w:rsidRPr="00F853A7">
        <w:t>particular study</w:t>
      </w:r>
      <w:proofErr w:type="gramEnd"/>
      <w:r w:rsidRPr="00F853A7">
        <w:t xml:space="preserve"> area could be embedded into a much larger regional analysis where again, multiple visits are made in a year to estimate detection probabilities and changes in occupancy serve as an index to changes in the population.</w:t>
      </w:r>
    </w:p>
    <w:p w14:paraId="7E7501FE" w14:textId="77777777" w:rsidR="00372B91" w:rsidRPr="00EF4849" w:rsidRDefault="00372B91" w:rsidP="00AE2509">
      <w:pPr>
        <w:pStyle w:val="ListParagraph"/>
        <w:spacing w:before="240"/>
        <w:ind w:left="0"/>
        <w:rPr>
          <w:highlight w:val="green"/>
        </w:rPr>
      </w:pPr>
    </w:p>
    <w:p w14:paraId="69DA6F46" w14:textId="77777777" w:rsidR="00372B91" w:rsidRPr="00EF4849" w:rsidRDefault="00372B91" w:rsidP="00AE2509">
      <w:pPr>
        <w:pStyle w:val="ListParagraph"/>
        <w:spacing w:before="240"/>
        <w:ind w:left="0"/>
        <w:rPr>
          <w:highlight w:val="green"/>
        </w:rPr>
      </w:pPr>
    </w:p>
    <w:p w14:paraId="6F2C2CCA" w14:textId="77777777" w:rsidR="00AE2509" w:rsidRPr="00EF4849" w:rsidRDefault="00AE2509" w:rsidP="00AE2509">
      <w:pPr>
        <w:pStyle w:val="ListParagraph"/>
        <w:spacing w:before="240"/>
        <w:ind w:left="0"/>
        <w:rPr>
          <w:highlight w:val="green"/>
        </w:rPr>
      </w:pPr>
    </w:p>
    <w:p w14:paraId="4BDFB5F2" w14:textId="77777777" w:rsidR="00842C76" w:rsidRPr="00EF4849" w:rsidRDefault="00842C76" w:rsidP="00B54B7D">
      <w:pPr>
        <w:rPr>
          <w:highlight w:val="green"/>
        </w:rPr>
      </w:pPr>
    </w:p>
    <w:p w14:paraId="6053D144" w14:textId="77777777" w:rsidR="00842C76" w:rsidRPr="00EF4849" w:rsidRDefault="00842C76" w:rsidP="00B54B7D">
      <w:pPr>
        <w:rPr>
          <w:highlight w:val="green"/>
        </w:rPr>
      </w:pPr>
    </w:p>
    <w:p w14:paraId="0A8FFB11" w14:textId="77777777" w:rsidR="00842C76" w:rsidRPr="00EF4849" w:rsidRDefault="00842C76" w:rsidP="00B54B7D">
      <w:pPr>
        <w:rPr>
          <w:highlight w:val="green"/>
        </w:rPr>
      </w:pPr>
    </w:p>
    <w:p w14:paraId="509F7B17" w14:textId="77777777" w:rsidR="00842C76" w:rsidRPr="00EF4849" w:rsidRDefault="00842C76" w:rsidP="00B54B7D">
      <w:pPr>
        <w:rPr>
          <w:highlight w:val="green"/>
        </w:rPr>
      </w:pPr>
    </w:p>
    <w:p w14:paraId="4A378CDA" w14:textId="77777777" w:rsidR="00090AD3" w:rsidRPr="00EF4849" w:rsidRDefault="00090AD3" w:rsidP="00B54B7D">
      <w:pPr>
        <w:rPr>
          <w:highlight w:val="green"/>
        </w:rPr>
      </w:pPr>
    </w:p>
    <w:p w14:paraId="50235E7C" w14:textId="4D9C51A8" w:rsidR="00090AD3" w:rsidRPr="00F853A7" w:rsidRDefault="00090AD3" w:rsidP="00B54B7D">
      <w:r w:rsidRPr="00F853A7">
        <w:t>References</w:t>
      </w:r>
    </w:p>
    <w:p w14:paraId="2DF89D5F" w14:textId="77777777" w:rsidR="006411BC" w:rsidRPr="00F853A7" w:rsidRDefault="006411BC" w:rsidP="00B54B7D"/>
    <w:p w14:paraId="6F2882BE" w14:textId="77777777" w:rsidR="00372B91" w:rsidRPr="00F853A7" w:rsidRDefault="00000000" w:rsidP="00372B91">
      <w:r w:rsidRPr="00F853A7">
        <w:fldChar w:fldCharType="begin"/>
      </w:r>
      <w:r w:rsidRPr="00F853A7">
        <w:instrText>HYPERLINK "http://www.elsevier.com/wps/find/bookdescription.cws_home/706666/description"</w:instrText>
      </w:r>
      <w:r w:rsidRPr="00F853A7">
        <w:fldChar w:fldCharType="separate"/>
      </w:r>
      <w:proofErr w:type="spellStart"/>
      <w:r w:rsidR="00372B91" w:rsidRPr="00F853A7">
        <w:t>MacKenzie</w:t>
      </w:r>
      <w:proofErr w:type="spellEnd"/>
      <w:r w:rsidR="00372B91" w:rsidRPr="00F853A7">
        <w:t xml:space="preserve">, D. I., J. D. Nichols, J. A. </w:t>
      </w:r>
      <w:proofErr w:type="spellStart"/>
      <w:r w:rsidR="00372B91" w:rsidRPr="00F853A7">
        <w:t>Royle</w:t>
      </w:r>
      <w:proofErr w:type="spellEnd"/>
      <w:r w:rsidR="00372B91" w:rsidRPr="00F853A7">
        <w:t>, K. H. Pollock, L.L. Bailey, and J. E. Hines. 2005. Occupancy Estimation and Modeling - Inferring Patterns and Dynamics of Species Occurrence.</w:t>
      </w:r>
      <w:r w:rsidRPr="00F853A7">
        <w:fldChar w:fldCharType="end"/>
      </w:r>
      <w:r w:rsidR="00372B91" w:rsidRPr="00F853A7">
        <w:t xml:space="preserve"> Elsevier Publishing. </w:t>
      </w:r>
    </w:p>
    <w:p w14:paraId="3F7722B9" w14:textId="77777777" w:rsidR="00372B91" w:rsidRPr="00F853A7" w:rsidRDefault="00372B91" w:rsidP="00B54B7D"/>
    <w:p w14:paraId="5D8C9657" w14:textId="3FC21205" w:rsidR="00090AD3" w:rsidRPr="00F853A7" w:rsidRDefault="00090AD3" w:rsidP="00090AD3">
      <w:r w:rsidRPr="00F853A7">
        <w:t>R Core Team (2017). R: A language and environment for statistical computing. R Foundation for Statistical Computing, Vienna, Austria. URL https://www.R-project.org/.</w:t>
      </w:r>
    </w:p>
    <w:p w14:paraId="00F581F6" w14:textId="77777777" w:rsidR="00090AD3" w:rsidRPr="00EF4849" w:rsidRDefault="00090AD3" w:rsidP="00B54B7D">
      <w:pPr>
        <w:rPr>
          <w:highlight w:val="green"/>
        </w:rPr>
      </w:pPr>
    </w:p>
    <w:p w14:paraId="7BF0F11F" w14:textId="67D27852" w:rsidR="006B5E38" w:rsidRPr="00EF4849" w:rsidRDefault="006B5E38">
      <w:pPr>
        <w:rPr>
          <w:highlight w:val="green"/>
        </w:rPr>
      </w:pPr>
      <w:r w:rsidRPr="00EF4849">
        <w:rPr>
          <w:highlight w:val="green"/>
        </w:rPr>
        <w:br w:type="page"/>
      </w:r>
    </w:p>
    <w:p w14:paraId="1E05F904" w14:textId="50725C29" w:rsidR="006B5E38" w:rsidRPr="00EF4849" w:rsidRDefault="006B5E38" w:rsidP="006B5E38">
      <w:pPr>
        <w:jc w:val="center"/>
        <w:rPr>
          <w:highlight w:val="green"/>
        </w:rPr>
      </w:pPr>
      <w:r w:rsidRPr="00EF4849">
        <w:rPr>
          <w:highlight w:val="green"/>
        </w:rPr>
        <w:lastRenderedPageBreak/>
        <w:t>Appendix A.</w:t>
      </w:r>
    </w:p>
    <w:p w14:paraId="2C176A85" w14:textId="3F38AD2F" w:rsidR="006B5E38" w:rsidRPr="00EF4849" w:rsidRDefault="006B5E38" w:rsidP="006B5E38">
      <w:pPr>
        <w:jc w:val="center"/>
        <w:rPr>
          <w:highlight w:val="green"/>
        </w:rPr>
      </w:pPr>
      <w:r w:rsidRPr="00EF4849">
        <w:rPr>
          <w:highlight w:val="green"/>
        </w:rPr>
        <w:t xml:space="preserve">Issues encountered when doing a trial analysis on the </w:t>
      </w:r>
      <w:r w:rsidR="00F3232B" w:rsidRPr="00EF4849">
        <w:rPr>
          <w:i/>
          <w:highlight w:val="green"/>
        </w:rPr>
        <w:t>Alice Lake</w:t>
      </w:r>
      <w:r w:rsidRPr="00EF4849">
        <w:rPr>
          <w:highlight w:val="green"/>
        </w:rPr>
        <w:t xml:space="preserve"> study area data.</w:t>
      </w:r>
    </w:p>
    <w:p w14:paraId="4E4674B3" w14:textId="77777777" w:rsidR="006B5E38" w:rsidRPr="00EF4849" w:rsidRDefault="006B5E38" w:rsidP="006B5E38">
      <w:pPr>
        <w:jc w:val="center"/>
        <w:rPr>
          <w:highlight w:val="green"/>
        </w:rPr>
      </w:pPr>
    </w:p>
    <w:p w14:paraId="7FF7CEC4" w14:textId="7512B950" w:rsidR="006B5E38" w:rsidRPr="00EF4849" w:rsidRDefault="006B5E38" w:rsidP="006B5E38">
      <w:pPr>
        <w:rPr>
          <w:highlight w:val="green"/>
        </w:rPr>
      </w:pPr>
      <w:r w:rsidRPr="00EF4849">
        <w:rPr>
          <w:highlight w:val="green"/>
        </w:rPr>
        <w:t xml:space="preserve">The following issues were encountered in the databases when a trial analysis on the </w:t>
      </w:r>
      <w:r w:rsidR="00F3232B" w:rsidRPr="00EF4849">
        <w:rPr>
          <w:highlight w:val="green"/>
        </w:rPr>
        <w:t>Alice Lake</w:t>
      </w:r>
      <w:r w:rsidRPr="00EF4849">
        <w:rPr>
          <w:highlight w:val="green"/>
        </w:rPr>
        <w:t xml:space="preserve"> study area data was performed.</w:t>
      </w:r>
      <w:r w:rsidR="00255C48" w:rsidRPr="00EF4849">
        <w:rPr>
          <w:highlight w:val="green"/>
        </w:rPr>
        <w:t xml:space="preserve"> The spreadsheets for the sample analysis were corrected prior to the analysis.</w:t>
      </w:r>
    </w:p>
    <w:p w14:paraId="6089DC63" w14:textId="77777777" w:rsidR="006B5E38" w:rsidRPr="00EF4849" w:rsidRDefault="006B5E38" w:rsidP="006B5E38">
      <w:pPr>
        <w:rPr>
          <w:highlight w:val="green"/>
        </w:rPr>
      </w:pPr>
    </w:p>
    <w:p w14:paraId="2F7D7A27" w14:textId="3F1C3030" w:rsidR="00F3232B" w:rsidRPr="00EF4849" w:rsidRDefault="00F3232B" w:rsidP="00F3232B">
      <w:pPr>
        <w:rPr>
          <w:highlight w:val="green"/>
        </w:rPr>
      </w:pPr>
      <w:r w:rsidRPr="00EF4849">
        <w:rPr>
          <w:highlight w:val="green"/>
        </w:rPr>
        <w:t xml:space="preserve">(a) The Excel workbook for 2014 and 2015 has two rows at the end of the </w:t>
      </w:r>
      <w:r w:rsidRPr="00EF4849">
        <w:rPr>
          <w:i/>
          <w:highlight w:val="green"/>
        </w:rPr>
        <w:t xml:space="preserve">General Survey </w:t>
      </w:r>
      <w:r w:rsidRPr="00EF4849">
        <w:rPr>
          <w:highlight w:val="green"/>
        </w:rPr>
        <w:t>spreadsheet where at least one column has blank (rather than being empty). This causes the programs to insert a row with missing values when reading the data.</w:t>
      </w:r>
    </w:p>
    <w:p w14:paraId="0E49A416" w14:textId="77777777" w:rsidR="00736E59" w:rsidRPr="00EF4849" w:rsidRDefault="00736E59" w:rsidP="00F3232B">
      <w:pPr>
        <w:rPr>
          <w:highlight w:val="green"/>
        </w:rPr>
      </w:pPr>
    </w:p>
    <w:p w14:paraId="5A2A9AB2" w14:textId="77422B02" w:rsidR="00F3232B" w:rsidRPr="00EF4849" w:rsidRDefault="00736E59" w:rsidP="006B5E38">
      <w:pPr>
        <w:rPr>
          <w:highlight w:val="green"/>
        </w:rPr>
      </w:pPr>
      <w:r w:rsidRPr="00EF4849">
        <w:rPr>
          <w:highlight w:val="green"/>
        </w:rPr>
        <w:t xml:space="preserve">(b) Inconsistency in Transect labeling. </w:t>
      </w:r>
    </w:p>
    <w:p w14:paraId="09009AE0" w14:textId="59054959" w:rsidR="00736E59" w:rsidRPr="00EF4849" w:rsidRDefault="00736E59" w:rsidP="006B5E38">
      <w:pPr>
        <w:rPr>
          <w:highlight w:val="green"/>
        </w:rPr>
      </w:pPr>
      <w:r w:rsidRPr="00EF4849">
        <w:rPr>
          <w:highlight w:val="green"/>
        </w:rPr>
        <w:t>The same transect appears to be used in all years, but has different labels</w:t>
      </w:r>
    </w:p>
    <w:p w14:paraId="47A4F893" w14:textId="7BEC90AE" w:rsidR="00736E59" w:rsidRPr="00EF4849" w:rsidRDefault="00736E59" w:rsidP="00736E59">
      <w:pPr>
        <w:rPr>
          <w:rFonts w:ascii="Courier" w:hAnsi="Courier"/>
          <w:highlight w:val="green"/>
        </w:rPr>
      </w:pPr>
      <w:r w:rsidRPr="00EF4849">
        <w:rPr>
          <w:rFonts w:ascii="Courier" w:hAnsi="Courier"/>
          <w:highlight w:val="green"/>
        </w:rPr>
        <w:t xml:space="preserve">                         Year</w:t>
      </w:r>
    </w:p>
    <w:p w14:paraId="1EE10DA0" w14:textId="4DA077B1" w:rsidR="00736E59" w:rsidRPr="00EF4849" w:rsidRDefault="00736E59" w:rsidP="00736E59">
      <w:pPr>
        <w:rPr>
          <w:rFonts w:ascii="Courier" w:hAnsi="Courier"/>
          <w:highlight w:val="green"/>
        </w:rPr>
      </w:pPr>
      <w:r w:rsidRPr="00EF4849">
        <w:rPr>
          <w:rFonts w:ascii="Courier" w:hAnsi="Courier"/>
          <w:highlight w:val="green"/>
        </w:rPr>
        <w:t xml:space="preserve">  </w:t>
      </w:r>
      <w:proofErr w:type="spellStart"/>
      <w:r w:rsidRPr="00EF4849">
        <w:rPr>
          <w:rFonts w:ascii="Courier" w:hAnsi="Courier"/>
          <w:highlight w:val="green"/>
        </w:rPr>
        <w:t>Transect.Label</w:t>
      </w:r>
      <w:proofErr w:type="spellEnd"/>
      <w:r w:rsidRPr="00EF4849">
        <w:rPr>
          <w:rFonts w:ascii="Courier" w:hAnsi="Courier"/>
          <w:highlight w:val="green"/>
        </w:rPr>
        <w:t xml:space="preserve">     2013 2014 2015</w:t>
      </w:r>
    </w:p>
    <w:p w14:paraId="3AD46E05" w14:textId="77777777" w:rsidR="00736E59" w:rsidRPr="00EF4849" w:rsidRDefault="00736E59" w:rsidP="00736E59">
      <w:pPr>
        <w:rPr>
          <w:rFonts w:ascii="Courier" w:hAnsi="Courier"/>
          <w:highlight w:val="green"/>
        </w:rPr>
      </w:pPr>
      <w:r w:rsidRPr="00EF4849">
        <w:rPr>
          <w:rFonts w:ascii="Courier" w:hAnsi="Courier"/>
          <w:highlight w:val="green"/>
        </w:rPr>
        <w:t xml:space="preserve">  Fawn Lake Station     2    1    0</w:t>
      </w:r>
    </w:p>
    <w:p w14:paraId="028D86D1" w14:textId="77777777" w:rsidR="00736E59" w:rsidRPr="00EF4849" w:rsidRDefault="00736E59" w:rsidP="00736E59">
      <w:pPr>
        <w:rPr>
          <w:rFonts w:ascii="Courier" w:hAnsi="Courier"/>
          <w:highlight w:val="green"/>
        </w:rPr>
      </w:pPr>
      <w:r w:rsidRPr="00EF4849">
        <w:rPr>
          <w:rFonts w:ascii="Courier" w:hAnsi="Courier"/>
          <w:highlight w:val="green"/>
        </w:rPr>
        <w:t xml:space="preserve">  Fawn Lake </w:t>
      </w:r>
      <w:proofErr w:type="spellStart"/>
      <w:r w:rsidRPr="00EF4849">
        <w:rPr>
          <w:rFonts w:ascii="Courier" w:hAnsi="Courier"/>
          <w:highlight w:val="green"/>
        </w:rPr>
        <w:t>Tansect</w:t>
      </w:r>
      <w:proofErr w:type="spellEnd"/>
      <w:r w:rsidRPr="00EF4849">
        <w:rPr>
          <w:rFonts w:ascii="Courier" w:hAnsi="Courier"/>
          <w:highlight w:val="green"/>
        </w:rPr>
        <w:t xml:space="preserve">     0   11    9</w:t>
      </w:r>
    </w:p>
    <w:p w14:paraId="0A79C0F8" w14:textId="77777777" w:rsidR="00736E59" w:rsidRPr="00EF4849" w:rsidRDefault="00736E59" w:rsidP="00736E59">
      <w:pPr>
        <w:rPr>
          <w:rFonts w:ascii="Courier" w:hAnsi="Courier"/>
          <w:highlight w:val="green"/>
        </w:rPr>
      </w:pPr>
      <w:r w:rsidRPr="00EF4849">
        <w:rPr>
          <w:rFonts w:ascii="Courier" w:hAnsi="Courier"/>
          <w:highlight w:val="green"/>
        </w:rPr>
        <w:t xml:space="preserve">  Fawn Lake Transect   15    0    0</w:t>
      </w:r>
    </w:p>
    <w:p w14:paraId="426FE086" w14:textId="77777777" w:rsidR="00736E59" w:rsidRPr="00EF4849" w:rsidRDefault="00736E59" w:rsidP="006B5E38">
      <w:pPr>
        <w:rPr>
          <w:highlight w:val="green"/>
        </w:rPr>
      </w:pPr>
    </w:p>
    <w:p w14:paraId="016B3A56" w14:textId="7EB117CB" w:rsidR="007B7E93" w:rsidRPr="00EF4849" w:rsidRDefault="007B7E93" w:rsidP="007B7E93">
      <w:pPr>
        <w:rPr>
          <w:highlight w:val="green"/>
        </w:rPr>
      </w:pPr>
      <w:r w:rsidRPr="00EF4849">
        <w:rPr>
          <w:highlight w:val="green"/>
        </w:rPr>
        <w:t>(</w:t>
      </w:r>
      <w:r w:rsidR="00CB550D" w:rsidRPr="00EF4849">
        <w:rPr>
          <w:highlight w:val="green"/>
        </w:rPr>
        <w:t>c</w:t>
      </w:r>
      <w:r w:rsidRPr="00EF4849">
        <w:rPr>
          <w:highlight w:val="green"/>
        </w:rPr>
        <w:t>) Species code labeling not consistent. The worksheets use A-</w:t>
      </w:r>
      <w:proofErr w:type="spellStart"/>
      <w:r w:rsidRPr="00EF4849">
        <w:rPr>
          <w:highlight w:val="green"/>
        </w:rPr>
        <w:t>xxxx</w:t>
      </w:r>
      <w:proofErr w:type="spellEnd"/>
      <w:r w:rsidRPr="00EF4849">
        <w:rPr>
          <w:highlight w:val="green"/>
        </w:rPr>
        <w:t xml:space="preserve"> to refer to amphibian species.  An inconsistency when recording at the genus </w:t>
      </w:r>
      <w:proofErr w:type="gramStart"/>
      <w:r w:rsidRPr="00EF4849">
        <w:rPr>
          <w:highlight w:val="green"/>
        </w:rPr>
        <w:t>level,  i.e.</w:t>
      </w:r>
      <w:proofErr w:type="gramEnd"/>
      <w:r w:rsidRPr="00EF4849">
        <w:rPr>
          <w:highlight w:val="green"/>
        </w:rPr>
        <w:t xml:space="preserve"> “A” should be added as a prefix, e.g. </w:t>
      </w:r>
      <w:r w:rsidRPr="00EF4849">
        <w:rPr>
          <w:i/>
          <w:highlight w:val="green"/>
        </w:rPr>
        <w:t>A-AMPHIBIAN</w:t>
      </w:r>
    </w:p>
    <w:p w14:paraId="4CFC8925" w14:textId="77777777" w:rsidR="00736E59" w:rsidRPr="00EF4849" w:rsidRDefault="00736E59" w:rsidP="006B5E38">
      <w:pPr>
        <w:rPr>
          <w:highlight w:val="green"/>
        </w:rPr>
      </w:pPr>
    </w:p>
    <w:p w14:paraId="0F262D35" w14:textId="6AEABA95" w:rsidR="00736E59" w:rsidRPr="00EF4849" w:rsidRDefault="00CB550D" w:rsidP="006B5E38">
      <w:pPr>
        <w:rPr>
          <w:highlight w:val="green"/>
        </w:rPr>
      </w:pPr>
      <w:r w:rsidRPr="00EF4849">
        <w:rPr>
          <w:highlight w:val="green"/>
        </w:rPr>
        <w:t xml:space="preserve">(d) Survey Type field was missing in 2015 data. It is </w:t>
      </w:r>
      <w:proofErr w:type="gramStart"/>
      <w:r w:rsidRPr="00EF4849">
        <w:rPr>
          <w:highlight w:val="green"/>
        </w:rPr>
        <w:t>assume</w:t>
      </w:r>
      <w:proofErr w:type="gramEnd"/>
      <w:r w:rsidRPr="00EF4849">
        <w:rPr>
          <w:highlight w:val="green"/>
        </w:rPr>
        <w:t xml:space="preserve"> to be all VI (visual surveys),</w:t>
      </w:r>
    </w:p>
    <w:p w14:paraId="46A0F8C9" w14:textId="77777777" w:rsidR="00736E59" w:rsidRPr="00EF4849" w:rsidRDefault="00736E59" w:rsidP="006B5E38">
      <w:pPr>
        <w:rPr>
          <w:highlight w:val="green"/>
        </w:rPr>
      </w:pPr>
    </w:p>
    <w:p w14:paraId="28750925" w14:textId="21B5498C" w:rsidR="00736E59" w:rsidRPr="00EF4849" w:rsidRDefault="00D92F20" w:rsidP="006B5E38">
      <w:pPr>
        <w:rPr>
          <w:highlight w:val="green"/>
        </w:rPr>
      </w:pPr>
      <w:r w:rsidRPr="00EF4849">
        <w:rPr>
          <w:highlight w:val="green"/>
        </w:rPr>
        <w:t>(e) Life Stage codes not consistent across years</w:t>
      </w:r>
    </w:p>
    <w:p w14:paraId="589FE960" w14:textId="4B3FD019" w:rsidR="00D92F20" w:rsidRPr="00EF4849" w:rsidRDefault="00D92F20" w:rsidP="00D92F20">
      <w:pPr>
        <w:rPr>
          <w:rFonts w:ascii="Courier" w:hAnsi="Courier"/>
          <w:highlight w:val="green"/>
        </w:rPr>
      </w:pPr>
      <w:r w:rsidRPr="00EF4849">
        <w:rPr>
          <w:rFonts w:ascii="Courier" w:hAnsi="Courier"/>
          <w:highlight w:val="green"/>
        </w:rPr>
        <w:t xml:space="preserve">        </w:t>
      </w:r>
      <w:proofErr w:type="spellStart"/>
      <w:r w:rsidRPr="00EF4849">
        <w:rPr>
          <w:rFonts w:ascii="Courier" w:hAnsi="Courier"/>
          <w:highlight w:val="green"/>
        </w:rPr>
        <w:t>Life.Stage</w:t>
      </w:r>
      <w:proofErr w:type="spellEnd"/>
      <w:r w:rsidRPr="00EF4849">
        <w:rPr>
          <w:rFonts w:ascii="Courier" w:hAnsi="Courier"/>
          <w:highlight w:val="green"/>
        </w:rPr>
        <w:t xml:space="preserve"> Code</w:t>
      </w:r>
    </w:p>
    <w:p w14:paraId="09C8EF81" w14:textId="62891151" w:rsidR="00D92F20" w:rsidRPr="00EF4849" w:rsidRDefault="00D92F20" w:rsidP="00D92F20">
      <w:pPr>
        <w:rPr>
          <w:rFonts w:ascii="Courier" w:hAnsi="Courier"/>
          <w:highlight w:val="green"/>
        </w:rPr>
      </w:pPr>
      <w:r w:rsidRPr="00EF4849">
        <w:rPr>
          <w:rFonts w:ascii="Courier" w:hAnsi="Courier"/>
          <w:highlight w:val="green"/>
        </w:rPr>
        <w:t xml:space="preserve">  Year </w:t>
      </w:r>
      <w:proofErr w:type="spellStart"/>
      <w:proofErr w:type="gramStart"/>
      <w:r w:rsidRPr="00EF4849">
        <w:rPr>
          <w:rFonts w:ascii="Courier" w:hAnsi="Courier"/>
          <w:highlight w:val="green"/>
        </w:rPr>
        <w:t>A</w:t>
      </w:r>
      <w:proofErr w:type="spellEnd"/>
      <w:proofErr w:type="gramEnd"/>
      <w:r w:rsidRPr="00EF4849">
        <w:rPr>
          <w:rFonts w:ascii="Courier" w:hAnsi="Courier"/>
          <w:highlight w:val="green"/>
        </w:rPr>
        <w:t xml:space="preserve"> AD E EG J LA</w:t>
      </w:r>
    </w:p>
    <w:p w14:paraId="7C98E35A" w14:textId="77777777" w:rsidR="00D92F20" w:rsidRPr="00EF4849" w:rsidRDefault="00D92F20" w:rsidP="00D92F20">
      <w:pPr>
        <w:rPr>
          <w:rFonts w:ascii="Courier" w:hAnsi="Courier"/>
          <w:highlight w:val="green"/>
        </w:rPr>
      </w:pPr>
      <w:r w:rsidRPr="00EF4849">
        <w:rPr>
          <w:rFonts w:ascii="Courier" w:hAnsi="Courier"/>
          <w:highlight w:val="green"/>
        </w:rPr>
        <w:t xml:space="preserve">  2013 </w:t>
      </w:r>
      <w:proofErr w:type="gramStart"/>
      <w:r w:rsidRPr="00EF4849">
        <w:rPr>
          <w:rFonts w:ascii="Courier" w:hAnsi="Courier"/>
          <w:highlight w:val="green"/>
        </w:rPr>
        <w:t>0  3</w:t>
      </w:r>
      <w:proofErr w:type="gramEnd"/>
      <w:r w:rsidRPr="00EF4849">
        <w:rPr>
          <w:rFonts w:ascii="Courier" w:hAnsi="Courier"/>
          <w:highlight w:val="green"/>
        </w:rPr>
        <w:t xml:space="preserve"> 0  8 0  6</w:t>
      </w:r>
    </w:p>
    <w:p w14:paraId="1056FC71" w14:textId="77777777" w:rsidR="00D92F20" w:rsidRPr="00EF4849" w:rsidRDefault="00D92F20" w:rsidP="00D92F20">
      <w:pPr>
        <w:rPr>
          <w:rFonts w:ascii="Courier" w:hAnsi="Courier"/>
          <w:highlight w:val="green"/>
        </w:rPr>
      </w:pPr>
      <w:r w:rsidRPr="00EF4849">
        <w:rPr>
          <w:rFonts w:ascii="Courier" w:hAnsi="Courier"/>
          <w:highlight w:val="green"/>
        </w:rPr>
        <w:t xml:space="preserve">  2014 </w:t>
      </w:r>
      <w:proofErr w:type="gramStart"/>
      <w:r w:rsidRPr="00EF4849">
        <w:rPr>
          <w:rFonts w:ascii="Courier" w:hAnsi="Courier"/>
          <w:highlight w:val="green"/>
        </w:rPr>
        <w:t>0  3</w:t>
      </w:r>
      <w:proofErr w:type="gramEnd"/>
      <w:r w:rsidRPr="00EF4849">
        <w:rPr>
          <w:rFonts w:ascii="Courier" w:hAnsi="Courier"/>
          <w:highlight w:val="green"/>
        </w:rPr>
        <w:t xml:space="preserve"> 0  9 0  0</w:t>
      </w:r>
    </w:p>
    <w:p w14:paraId="159F776D" w14:textId="741F418E" w:rsidR="00D92F20" w:rsidRPr="00EF4849" w:rsidRDefault="00D92F20" w:rsidP="00D92F20">
      <w:pPr>
        <w:rPr>
          <w:rFonts w:ascii="Courier" w:hAnsi="Courier"/>
          <w:highlight w:val="green"/>
        </w:rPr>
      </w:pPr>
      <w:r w:rsidRPr="00EF4849">
        <w:rPr>
          <w:rFonts w:ascii="Courier" w:hAnsi="Courier"/>
          <w:highlight w:val="green"/>
        </w:rPr>
        <w:t xml:space="preserve">  2015 </w:t>
      </w:r>
      <w:proofErr w:type="gramStart"/>
      <w:r w:rsidRPr="00EF4849">
        <w:rPr>
          <w:rFonts w:ascii="Courier" w:hAnsi="Courier"/>
          <w:highlight w:val="green"/>
        </w:rPr>
        <w:t>4  0</w:t>
      </w:r>
      <w:proofErr w:type="gramEnd"/>
      <w:r w:rsidRPr="00EF4849">
        <w:rPr>
          <w:rFonts w:ascii="Courier" w:hAnsi="Courier"/>
          <w:highlight w:val="green"/>
        </w:rPr>
        <w:t xml:space="preserve"> 4  0 1  0</w:t>
      </w:r>
    </w:p>
    <w:p w14:paraId="6A1F2FD0" w14:textId="77777777" w:rsidR="00D92F20" w:rsidRPr="00EF4849" w:rsidRDefault="00D92F20" w:rsidP="006B5E38">
      <w:pPr>
        <w:rPr>
          <w:highlight w:val="green"/>
        </w:rPr>
      </w:pPr>
    </w:p>
    <w:p w14:paraId="21C99BA7" w14:textId="503333D8" w:rsidR="00CC387E" w:rsidRPr="00EF4849" w:rsidRDefault="00CC387E" w:rsidP="006B5E38">
      <w:pPr>
        <w:rPr>
          <w:highlight w:val="green"/>
        </w:rPr>
      </w:pPr>
      <w:r w:rsidRPr="00EF4849">
        <w:rPr>
          <w:highlight w:val="green"/>
        </w:rPr>
        <w:t>(f) Inconsistency in field names.</w:t>
      </w:r>
    </w:p>
    <w:p w14:paraId="6DF7A2F3" w14:textId="67BB1AD6" w:rsidR="00CC387E" w:rsidRPr="00EF4849" w:rsidRDefault="00CC387E" w:rsidP="006B5E38">
      <w:pPr>
        <w:rPr>
          <w:highlight w:val="green"/>
        </w:rPr>
      </w:pPr>
      <w:r w:rsidRPr="00EF4849">
        <w:rPr>
          <w:highlight w:val="green"/>
        </w:rPr>
        <w:t xml:space="preserve">In 2013, the count field is labelled as </w:t>
      </w:r>
      <w:proofErr w:type="gramStart"/>
      <w:r w:rsidRPr="00EF4849">
        <w:rPr>
          <w:i/>
          <w:highlight w:val="green"/>
        </w:rPr>
        <w:t>Count..</w:t>
      </w:r>
      <w:proofErr w:type="spellStart"/>
      <w:proofErr w:type="gramEnd"/>
      <w:r w:rsidRPr="00EF4849">
        <w:rPr>
          <w:i/>
          <w:highlight w:val="green"/>
        </w:rPr>
        <w:t>for.visual.surveys</w:t>
      </w:r>
      <w:proofErr w:type="spellEnd"/>
      <w:r w:rsidRPr="00EF4849">
        <w:rPr>
          <w:i/>
          <w:highlight w:val="green"/>
        </w:rPr>
        <w:t xml:space="preserve"> </w:t>
      </w:r>
      <w:r w:rsidRPr="00EF4849">
        <w:rPr>
          <w:highlight w:val="green"/>
        </w:rPr>
        <w:t xml:space="preserve">while in other years it is labelled simply as </w:t>
      </w:r>
      <w:r w:rsidRPr="00EF4849">
        <w:rPr>
          <w:i/>
          <w:highlight w:val="green"/>
        </w:rPr>
        <w:t>Count</w:t>
      </w:r>
      <w:r w:rsidRPr="00EF4849">
        <w:rPr>
          <w:highlight w:val="green"/>
        </w:rPr>
        <w:t xml:space="preserve">. For some reason, the field name also has an “invisible blank” at the end </w:t>
      </w:r>
      <w:proofErr w:type="gramStart"/>
      <w:r w:rsidRPr="00EF4849">
        <w:rPr>
          <w:highlight w:val="green"/>
        </w:rPr>
        <w:t>i.e.</w:t>
      </w:r>
      <w:proofErr w:type="gramEnd"/>
      <w:r w:rsidRPr="00EF4849">
        <w:rPr>
          <w:highlight w:val="green"/>
        </w:rPr>
        <w:t xml:space="preserve"> </w:t>
      </w:r>
      <w:r w:rsidRPr="00EF4849">
        <w:rPr>
          <w:i/>
          <w:highlight w:val="green"/>
        </w:rPr>
        <w:t>Count.</w:t>
      </w:r>
      <w:r w:rsidRPr="00EF4849">
        <w:rPr>
          <w:highlight w:val="green"/>
        </w:rPr>
        <w:t xml:space="preserve"> where </w:t>
      </w:r>
      <w:proofErr w:type="gramStart"/>
      <w:r w:rsidRPr="00EF4849">
        <w:rPr>
          <w:highlight w:val="green"/>
        </w:rPr>
        <w:t>the .</w:t>
      </w:r>
      <w:proofErr w:type="gramEnd"/>
      <w:r w:rsidRPr="00EF4849">
        <w:rPr>
          <w:highlight w:val="green"/>
        </w:rPr>
        <w:t xml:space="preserve"> represents a blank.</w:t>
      </w:r>
    </w:p>
    <w:p w14:paraId="6CC0CA0A" w14:textId="77777777" w:rsidR="00CC387E" w:rsidRPr="00EF4849" w:rsidRDefault="00CC387E" w:rsidP="006B5E38">
      <w:pPr>
        <w:rPr>
          <w:highlight w:val="green"/>
        </w:rPr>
      </w:pPr>
    </w:p>
    <w:p w14:paraId="5ECD0964" w14:textId="02459466" w:rsidR="009C5272" w:rsidRPr="00EF4849" w:rsidRDefault="009C5272" w:rsidP="006B5E38">
      <w:pPr>
        <w:rPr>
          <w:highlight w:val="green"/>
        </w:rPr>
      </w:pPr>
      <w:r w:rsidRPr="00EF4849">
        <w:rPr>
          <w:highlight w:val="green"/>
        </w:rPr>
        <w:t xml:space="preserve">Other inconsistency in field name </w:t>
      </w:r>
      <w:proofErr w:type="gramStart"/>
      <w:r w:rsidRPr="00EF4849">
        <w:rPr>
          <w:highlight w:val="green"/>
        </w:rPr>
        <w:t>are</w:t>
      </w:r>
      <w:proofErr w:type="gramEnd"/>
      <w:r w:rsidRPr="00EF4849">
        <w:rPr>
          <w:highlight w:val="green"/>
        </w:rPr>
        <w:t>:</w:t>
      </w:r>
    </w:p>
    <w:p w14:paraId="7605FEA5" w14:textId="1B31F921" w:rsidR="009C5272" w:rsidRPr="00EF4849" w:rsidRDefault="009C5272" w:rsidP="006B5E38">
      <w:pPr>
        <w:rPr>
          <w:highlight w:val="green"/>
        </w:rPr>
      </w:pPr>
      <w:r w:rsidRPr="00EF4849">
        <w:rPr>
          <w:highlight w:val="green"/>
        </w:rPr>
        <w:t xml:space="preserve">   "</w:t>
      </w:r>
      <w:proofErr w:type="gramStart"/>
      <w:r w:rsidRPr="00EF4849">
        <w:rPr>
          <w:highlight w:val="green"/>
        </w:rPr>
        <w:t>Background.Noise..</w:t>
      </w:r>
      <w:proofErr w:type="spellStart"/>
      <w:proofErr w:type="gramEnd"/>
      <w:r w:rsidRPr="00EF4849">
        <w:rPr>
          <w:highlight w:val="green"/>
        </w:rPr>
        <w:t>for.auditory.surveys</w:t>
      </w:r>
      <w:proofErr w:type="spellEnd"/>
      <w:r w:rsidRPr="00EF4849">
        <w:rPr>
          <w:highlight w:val="green"/>
        </w:rPr>
        <w:t>."</w:t>
      </w:r>
    </w:p>
    <w:p w14:paraId="162DEC5C" w14:textId="425AC840" w:rsidR="009C5272" w:rsidRPr="00EF4849" w:rsidRDefault="009C5272" w:rsidP="006B5E38">
      <w:pPr>
        <w:rPr>
          <w:highlight w:val="green"/>
        </w:rPr>
      </w:pPr>
      <w:r w:rsidRPr="00EF4849">
        <w:rPr>
          <w:highlight w:val="green"/>
        </w:rPr>
        <w:t xml:space="preserve">   "</w:t>
      </w:r>
      <w:proofErr w:type="gramStart"/>
      <w:r w:rsidRPr="00EF4849">
        <w:rPr>
          <w:highlight w:val="green"/>
        </w:rPr>
        <w:t>Calling.Noise..</w:t>
      </w:r>
      <w:proofErr w:type="spellStart"/>
      <w:proofErr w:type="gramEnd"/>
      <w:r w:rsidRPr="00EF4849">
        <w:rPr>
          <w:highlight w:val="green"/>
        </w:rPr>
        <w:t>for.auditory.surveys</w:t>
      </w:r>
      <w:proofErr w:type="spellEnd"/>
      <w:r w:rsidRPr="00EF4849">
        <w:rPr>
          <w:highlight w:val="green"/>
        </w:rPr>
        <w:t>."</w:t>
      </w:r>
    </w:p>
    <w:p w14:paraId="2FC105C3" w14:textId="77777777" w:rsidR="009C5272" w:rsidRPr="00EF4849" w:rsidRDefault="009C5272" w:rsidP="006B5E38">
      <w:pPr>
        <w:rPr>
          <w:highlight w:val="green"/>
        </w:rPr>
      </w:pPr>
    </w:p>
    <w:p w14:paraId="1B06D166" w14:textId="0E3AACCB" w:rsidR="009C5272" w:rsidRPr="00EF4849" w:rsidRDefault="009C5272" w:rsidP="006B5E38">
      <w:pPr>
        <w:rPr>
          <w:highlight w:val="green"/>
        </w:rPr>
      </w:pPr>
      <w:r w:rsidRPr="00EF4849">
        <w:rPr>
          <w:highlight w:val="green"/>
        </w:rPr>
        <w:t xml:space="preserve">   "Preceeding.</w:t>
      </w:r>
      <w:proofErr w:type="gramStart"/>
      <w:r w:rsidRPr="00EF4849">
        <w:rPr>
          <w:highlight w:val="green"/>
        </w:rPr>
        <w:t>24.hour</w:t>
      </w:r>
      <w:proofErr w:type="gramEnd"/>
      <w:r w:rsidRPr="00EF4849">
        <w:rPr>
          <w:highlight w:val="green"/>
        </w:rPr>
        <w:t>.precipitation"</w:t>
      </w:r>
    </w:p>
    <w:p w14:paraId="0036D542" w14:textId="7C03AEA0" w:rsidR="00CC387E" w:rsidRPr="00EF4849" w:rsidRDefault="009C5272" w:rsidP="006B5E38">
      <w:pPr>
        <w:rPr>
          <w:highlight w:val="green"/>
        </w:rPr>
      </w:pPr>
      <w:r w:rsidRPr="00EF4849">
        <w:rPr>
          <w:highlight w:val="green"/>
        </w:rPr>
        <w:t xml:space="preserve">   "Preceeding.</w:t>
      </w:r>
      <w:proofErr w:type="gramStart"/>
      <w:r w:rsidRPr="00EF4849">
        <w:rPr>
          <w:highlight w:val="green"/>
        </w:rPr>
        <w:t>24.hour</w:t>
      </w:r>
      <w:proofErr w:type="gramEnd"/>
      <w:r w:rsidRPr="00EF4849">
        <w:rPr>
          <w:highlight w:val="green"/>
        </w:rPr>
        <w:t>.precipitation..mm."</w:t>
      </w:r>
    </w:p>
    <w:p w14:paraId="627392CF" w14:textId="77777777" w:rsidR="009C5272" w:rsidRPr="00EF4849" w:rsidRDefault="009C5272" w:rsidP="006B5E38">
      <w:pPr>
        <w:rPr>
          <w:highlight w:val="green"/>
        </w:rPr>
      </w:pPr>
    </w:p>
    <w:p w14:paraId="16CA3085" w14:textId="715FDC98" w:rsidR="006B5E38" w:rsidRPr="005477D5" w:rsidRDefault="006B5E38" w:rsidP="006B5E38">
      <w:r w:rsidRPr="00EF4849">
        <w:rPr>
          <w:highlight w:val="green"/>
        </w:rPr>
        <w:t>(</w:t>
      </w:r>
      <w:r w:rsidR="00225C81" w:rsidRPr="00EF4849">
        <w:rPr>
          <w:highlight w:val="green"/>
        </w:rPr>
        <w:t>g</w:t>
      </w:r>
      <w:r w:rsidRPr="00EF4849">
        <w:rPr>
          <w:highlight w:val="green"/>
        </w:rPr>
        <w:t xml:space="preserve">) </w:t>
      </w:r>
      <w:r w:rsidR="000E15C8" w:rsidRPr="00EF4849">
        <w:rPr>
          <w:highlight w:val="green"/>
        </w:rPr>
        <w:t>Date formatting</w:t>
      </w:r>
      <w:r w:rsidR="00A13CBA" w:rsidRPr="00EF4849">
        <w:rPr>
          <w:highlight w:val="green"/>
        </w:rPr>
        <w:t xml:space="preserve">. I suggest you always use </w:t>
      </w:r>
      <w:proofErr w:type="spellStart"/>
      <w:r w:rsidR="00A13CBA" w:rsidRPr="00EF4849">
        <w:rPr>
          <w:highlight w:val="green"/>
        </w:rPr>
        <w:t>yyyy</w:t>
      </w:r>
      <w:proofErr w:type="spellEnd"/>
      <w:r w:rsidR="00A13CBA" w:rsidRPr="00EF4849">
        <w:rPr>
          <w:highlight w:val="green"/>
        </w:rPr>
        <w:t>-mm-dd as the format</w:t>
      </w:r>
      <w:r w:rsidR="000E15C8" w:rsidRPr="00EF4849">
        <w:rPr>
          <w:highlight w:val="green"/>
        </w:rPr>
        <w:t xml:space="preserve"> for ALL protocols</w:t>
      </w:r>
      <w:r w:rsidR="00A13CBA" w:rsidRPr="00EF4849">
        <w:rPr>
          <w:highlight w:val="green"/>
        </w:rPr>
        <w:t xml:space="preserve">. </w:t>
      </w:r>
      <w:r w:rsidR="000E15C8" w:rsidRPr="00EF4849">
        <w:rPr>
          <w:highlight w:val="green"/>
        </w:rPr>
        <w:t xml:space="preserve">This set of workbooks currently use </w:t>
      </w:r>
      <w:r w:rsidR="000E15C8" w:rsidRPr="00EF4849">
        <w:rPr>
          <w:i/>
          <w:highlight w:val="green"/>
        </w:rPr>
        <w:t>dd-mmm-</w:t>
      </w:r>
      <w:proofErr w:type="spellStart"/>
      <w:r w:rsidR="000E15C8" w:rsidRPr="00EF4849">
        <w:rPr>
          <w:i/>
          <w:highlight w:val="green"/>
        </w:rPr>
        <w:t>yy</w:t>
      </w:r>
      <w:proofErr w:type="spellEnd"/>
      <w:r w:rsidR="000E15C8" w:rsidRPr="00EF4849">
        <w:rPr>
          <w:highlight w:val="green"/>
        </w:rPr>
        <w:t xml:space="preserve"> format (with </w:t>
      </w:r>
      <w:proofErr w:type="gramStart"/>
      <w:r w:rsidR="000E15C8" w:rsidRPr="00EF4849">
        <w:rPr>
          <w:highlight w:val="green"/>
        </w:rPr>
        <w:t>2 digit</w:t>
      </w:r>
      <w:proofErr w:type="gramEnd"/>
      <w:r w:rsidR="000E15C8" w:rsidRPr="00EF4849">
        <w:rPr>
          <w:highlight w:val="green"/>
        </w:rPr>
        <w:t xml:space="preserve"> years).</w:t>
      </w:r>
    </w:p>
    <w:p w14:paraId="4C646B64" w14:textId="581963F9" w:rsidR="006B5E38" w:rsidRDefault="00AD6ACD" w:rsidP="006B5E38">
      <w:r>
        <w:t xml:space="preserve"> </w:t>
      </w:r>
    </w:p>
    <w:sectPr w:rsidR="006B5E38">
      <w:footerReference w:type="even" r:id="rId15"/>
      <w:footerReference w:type="default" r:id="rId1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l Schwarz" w:date="2017-03-10T14:25:00Z" w:initials="CS">
    <w:p w14:paraId="6A84D8FD" w14:textId="0D7906EB" w:rsidR="001D4B59" w:rsidRDefault="001D4B59">
      <w:pPr>
        <w:pStyle w:val="CommentText"/>
      </w:pPr>
      <w:r>
        <w:rPr>
          <w:rStyle w:val="CommentReference"/>
        </w:rPr>
        <w:annotationRef/>
      </w:r>
      <w:r>
        <w:t>I don’t know this. Is this wasis done?</w:t>
      </w:r>
    </w:p>
  </w:comment>
  <w:comment w:id="7" w:author="Carl Schwarz" w:date="2017-03-10T13:48:00Z" w:initials="CS">
    <w:p w14:paraId="02506592" w14:textId="025BB959" w:rsidR="00372B91" w:rsidRDefault="00372B91">
      <w:pPr>
        <w:pStyle w:val="CommentText"/>
      </w:pPr>
      <w:r>
        <w:rPr>
          <w:rStyle w:val="CommentReference"/>
        </w:rPr>
        <w:annotationRef/>
      </w:r>
      <w:r>
        <w:t>You may have to standardize this protocol more.</w:t>
      </w:r>
    </w:p>
  </w:comment>
  <w:comment w:id="12" w:author="Carl Schwarz" w:date="2017-03-27T16:28:00Z" w:initials="CS">
    <w:p w14:paraId="025ACD95" w14:textId="549CA405" w:rsidR="00372B91" w:rsidRDefault="00372B91">
      <w:pPr>
        <w:pStyle w:val="CommentText"/>
      </w:pPr>
      <w:r>
        <w:rPr>
          <w:rStyle w:val="CommentReference"/>
        </w:rPr>
        <w:annotationRef/>
      </w:r>
      <w:r>
        <w:t xml:space="preserve">In Alice Lake, there was only </w:t>
      </w:r>
      <w:r w:rsidR="00133B56">
        <w:t xml:space="preserve">one </w:t>
      </w:r>
      <w:r>
        <w:t xml:space="preserve">transect, so the model does not </w:t>
      </w:r>
      <w:r w:rsidR="00133B56">
        <w:t xml:space="preserve">have a term for  </w:t>
      </w:r>
      <w:r>
        <w:t>transect. I’ve left this in for completeness.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84D8FD" w15:done="0"/>
  <w15:commentEx w15:paraId="02506592" w15:done="0"/>
  <w15:commentEx w15:paraId="025ACD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84D8FD" w16cid:durableId="272B938A"/>
  <w16cid:commentId w16cid:paraId="02506592" w16cid:durableId="272B938B"/>
  <w16cid:commentId w16cid:paraId="025ACD95" w16cid:durableId="272B93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3447" w14:textId="77777777" w:rsidR="00B60023" w:rsidRDefault="00B60023" w:rsidP="00130CB0">
      <w:r>
        <w:separator/>
      </w:r>
    </w:p>
  </w:endnote>
  <w:endnote w:type="continuationSeparator" w:id="0">
    <w:p w14:paraId="41B14718" w14:textId="77777777" w:rsidR="00B60023" w:rsidRDefault="00B60023" w:rsidP="0013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FDF8" w14:textId="77777777" w:rsidR="00372B91" w:rsidRDefault="00372B91" w:rsidP="008D1F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95ADF" w14:textId="77777777" w:rsidR="00372B91" w:rsidRDefault="00372B91" w:rsidP="00130C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211F" w14:textId="77777777" w:rsidR="00372B91" w:rsidRDefault="00372B91" w:rsidP="008D1F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666F">
      <w:rPr>
        <w:rStyle w:val="PageNumber"/>
        <w:noProof/>
      </w:rPr>
      <w:t>1</w:t>
    </w:r>
    <w:r>
      <w:rPr>
        <w:rStyle w:val="PageNumber"/>
      </w:rPr>
      <w:fldChar w:fldCharType="end"/>
    </w:r>
  </w:p>
  <w:p w14:paraId="0D239BA8" w14:textId="77777777" w:rsidR="00372B91" w:rsidRDefault="00372B91" w:rsidP="00130C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E985B" w14:textId="77777777" w:rsidR="00B60023" w:rsidRDefault="00B60023" w:rsidP="00130CB0">
      <w:r>
        <w:separator/>
      </w:r>
    </w:p>
  </w:footnote>
  <w:footnote w:type="continuationSeparator" w:id="0">
    <w:p w14:paraId="7D5E1B13" w14:textId="77777777" w:rsidR="00B60023" w:rsidRDefault="00B60023" w:rsidP="00130CB0">
      <w:r>
        <w:continuationSeparator/>
      </w:r>
    </w:p>
  </w:footnote>
  <w:footnote w:id="1">
    <w:p w14:paraId="2525031A" w14:textId="721F954E" w:rsidR="00BB518D" w:rsidRDefault="00BB518D">
      <w:pPr>
        <w:pStyle w:val="FootnoteText"/>
      </w:pPr>
      <w:r>
        <w:rPr>
          <w:rStyle w:val="FootnoteReference"/>
        </w:rPr>
        <w:footnoteRef/>
      </w:r>
      <w:r>
        <w:t xml:space="preserve"> The R code is general enough that if more than one </w:t>
      </w:r>
      <w:proofErr w:type="gramStart"/>
      <w:r>
        <w:t>transect</w:t>
      </w:r>
      <w:proofErr w:type="gramEnd"/>
      <w:r>
        <w:t xml:space="preserve"> is present, it will automatically choose the more complex linear mixed models as seen in the other protocols.</w:t>
      </w:r>
    </w:p>
  </w:footnote>
  <w:footnote w:id="2">
    <w:p w14:paraId="3FA2CA6F" w14:textId="0148BD08" w:rsidR="00133B56" w:rsidRDefault="00133B56">
      <w:pPr>
        <w:pStyle w:val="FootnoteText"/>
      </w:pPr>
      <w:ins w:id="23" w:author="Carl Schwarz" w:date="2017-03-27T16:30:00Z">
        <w:r>
          <w:rPr>
            <w:rStyle w:val="FootnoteReference"/>
          </w:rPr>
          <w:footnoteRef/>
        </w:r>
        <w:r>
          <w:t xml:space="preserve"> There are so few amphibian species in the Province of BC that this is unlikely to be a problem in practice.</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DF6"/>
    <w:multiLevelType w:val="hybridMultilevel"/>
    <w:tmpl w:val="4CB654F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24FF792B"/>
    <w:multiLevelType w:val="hybridMultilevel"/>
    <w:tmpl w:val="7EC82E2C"/>
    <w:lvl w:ilvl="0" w:tplc="EE2EF54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C0497"/>
    <w:multiLevelType w:val="hybridMultilevel"/>
    <w:tmpl w:val="29C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77334"/>
    <w:multiLevelType w:val="hybridMultilevel"/>
    <w:tmpl w:val="B7FC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F1704"/>
    <w:multiLevelType w:val="hybridMultilevel"/>
    <w:tmpl w:val="4FE6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043F8B"/>
    <w:multiLevelType w:val="hybridMultilevel"/>
    <w:tmpl w:val="FCEC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F714C"/>
    <w:multiLevelType w:val="hybridMultilevel"/>
    <w:tmpl w:val="7668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417378">
    <w:abstractNumId w:val="6"/>
  </w:num>
  <w:num w:numId="2" w16cid:durableId="289241204">
    <w:abstractNumId w:val="3"/>
  </w:num>
  <w:num w:numId="3" w16cid:durableId="121701496">
    <w:abstractNumId w:val="5"/>
  </w:num>
  <w:num w:numId="4" w16cid:durableId="282539031">
    <w:abstractNumId w:val="0"/>
  </w:num>
  <w:num w:numId="5" w16cid:durableId="788666526">
    <w:abstractNumId w:val="4"/>
  </w:num>
  <w:num w:numId="6" w16cid:durableId="1320157708">
    <w:abstractNumId w:val="2"/>
  </w:num>
  <w:num w:numId="7" w16cid:durableId="824277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B7D"/>
    <w:rsid w:val="0004184B"/>
    <w:rsid w:val="00062BBE"/>
    <w:rsid w:val="000630D6"/>
    <w:rsid w:val="00075763"/>
    <w:rsid w:val="00090AD3"/>
    <w:rsid w:val="000C0284"/>
    <w:rsid w:val="000E15C8"/>
    <w:rsid w:val="00130CB0"/>
    <w:rsid w:val="00133B56"/>
    <w:rsid w:val="00175C75"/>
    <w:rsid w:val="00190A07"/>
    <w:rsid w:val="001B785C"/>
    <w:rsid w:val="001C05C5"/>
    <w:rsid w:val="001D4B59"/>
    <w:rsid w:val="001E5552"/>
    <w:rsid w:val="00225C81"/>
    <w:rsid w:val="00255C48"/>
    <w:rsid w:val="0026369D"/>
    <w:rsid w:val="00276986"/>
    <w:rsid w:val="002B65F2"/>
    <w:rsid w:val="00335206"/>
    <w:rsid w:val="00363153"/>
    <w:rsid w:val="00372B91"/>
    <w:rsid w:val="00376D04"/>
    <w:rsid w:val="00410D76"/>
    <w:rsid w:val="00446271"/>
    <w:rsid w:val="00462E57"/>
    <w:rsid w:val="004C45E0"/>
    <w:rsid w:val="004C799C"/>
    <w:rsid w:val="004F1BD7"/>
    <w:rsid w:val="004F3198"/>
    <w:rsid w:val="005335D0"/>
    <w:rsid w:val="005442E2"/>
    <w:rsid w:val="005477D5"/>
    <w:rsid w:val="00590F30"/>
    <w:rsid w:val="005C24BC"/>
    <w:rsid w:val="005F5480"/>
    <w:rsid w:val="006152B2"/>
    <w:rsid w:val="00634AF2"/>
    <w:rsid w:val="006411BC"/>
    <w:rsid w:val="00687366"/>
    <w:rsid w:val="006B5E38"/>
    <w:rsid w:val="0070413D"/>
    <w:rsid w:val="0072265C"/>
    <w:rsid w:val="00736E59"/>
    <w:rsid w:val="00743A3F"/>
    <w:rsid w:val="0079287B"/>
    <w:rsid w:val="0079409B"/>
    <w:rsid w:val="007B7E93"/>
    <w:rsid w:val="007C3DD7"/>
    <w:rsid w:val="007C711E"/>
    <w:rsid w:val="007D7C69"/>
    <w:rsid w:val="007F1C99"/>
    <w:rsid w:val="008079D9"/>
    <w:rsid w:val="00842C76"/>
    <w:rsid w:val="00850E40"/>
    <w:rsid w:val="00892B8B"/>
    <w:rsid w:val="008A1F04"/>
    <w:rsid w:val="008B5D3E"/>
    <w:rsid w:val="008B6CE5"/>
    <w:rsid w:val="008D1FAF"/>
    <w:rsid w:val="008E0C21"/>
    <w:rsid w:val="008E210F"/>
    <w:rsid w:val="008F7BDE"/>
    <w:rsid w:val="00906C31"/>
    <w:rsid w:val="00913EF4"/>
    <w:rsid w:val="009143EB"/>
    <w:rsid w:val="009164C9"/>
    <w:rsid w:val="009872C4"/>
    <w:rsid w:val="009C5272"/>
    <w:rsid w:val="00A13CBA"/>
    <w:rsid w:val="00A90817"/>
    <w:rsid w:val="00AA49FA"/>
    <w:rsid w:val="00AB5CF2"/>
    <w:rsid w:val="00AD6ACD"/>
    <w:rsid w:val="00AE2509"/>
    <w:rsid w:val="00AF69C1"/>
    <w:rsid w:val="00B54B7D"/>
    <w:rsid w:val="00B60023"/>
    <w:rsid w:val="00B604B1"/>
    <w:rsid w:val="00B902B3"/>
    <w:rsid w:val="00BB518D"/>
    <w:rsid w:val="00C03498"/>
    <w:rsid w:val="00C1348C"/>
    <w:rsid w:val="00C2055D"/>
    <w:rsid w:val="00C3012A"/>
    <w:rsid w:val="00C77C01"/>
    <w:rsid w:val="00CB550D"/>
    <w:rsid w:val="00CC387E"/>
    <w:rsid w:val="00D0666F"/>
    <w:rsid w:val="00D82497"/>
    <w:rsid w:val="00D92F20"/>
    <w:rsid w:val="00DC682C"/>
    <w:rsid w:val="00E410EE"/>
    <w:rsid w:val="00EB45DD"/>
    <w:rsid w:val="00EC0335"/>
    <w:rsid w:val="00EC3655"/>
    <w:rsid w:val="00EC6B7F"/>
    <w:rsid w:val="00EF4849"/>
    <w:rsid w:val="00F22366"/>
    <w:rsid w:val="00F3232B"/>
    <w:rsid w:val="00F853A7"/>
    <w:rsid w:val="00F90594"/>
    <w:rsid w:val="00FA4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512D51E7"/>
  <w14:defaultImageDpi w14:val="300"/>
  <w15:docId w15:val="{91E176D4-3876-1940-8CDE-E648DEB1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rsid w:val="00B54B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54B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4B7D"/>
    <w:pPr>
      <w:keepNext/>
      <w:keepLines/>
      <w:spacing w:before="200"/>
      <w:outlineLvl w:val="2"/>
    </w:pPr>
    <w:rPr>
      <w:rFonts w:asciiTheme="majorHAnsi" w:eastAsiaTheme="majorEastAsia" w:hAnsiTheme="majorHAnsi" w:cstheme="majorBidi"/>
      <w:b/>
      <w:bCs/>
      <w:color w:val="4F81BD" w:themeColor="accent1"/>
      <w:szCs w:val="24"/>
    </w:rPr>
  </w:style>
  <w:style w:type="paragraph" w:styleId="Heading4">
    <w:name w:val="heading 4"/>
    <w:basedOn w:val="Normal"/>
    <w:next w:val="Normal"/>
    <w:link w:val="Heading4Char"/>
    <w:uiPriority w:val="9"/>
    <w:unhideWhenUsed/>
    <w:qFormat/>
    <w:rsid w:val="00B54B7D"/>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372B91"/>
    <w:pPr>
      <w:tabs>
        <w:tab w:val="num" w:pos="1584"/>
      </w:tabs>
      <w:spacing w:before="240" w:after="60"/>
      <w:ind w:left="1584" w:hanging="1584"/>
      <w:outlineLvl w:val="8"/>
    </w:pPr>
    <w:rPr>
      <w:rFonts w:ascii="Arial" w:eastAsia="Times New Roman" w:hAnsi="Arial" w:cs="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MP-Screen-Text">
    <w:name w:val="JMP-Screen-Text"/>
    <w:rsid w:val="008B6CE5"/>
    <w:rPr>
      <w:rFonts w:ascii="Arial" w:hAnsi="Arial"/>
      <w:b/>
      <w:sz w:val="22"/>
    </w:rPr>
  </w:style>
  <w:style w:type="character" w:customStyle="1" w:styleId="Heading1Char">
    <w:name w:val="Heading 1 Char"/>
    <w:basedOn w:val="DefaultParagraphFont"/>
    <w:link w:val="Heading1"/>
    <w:uiPriority w:val="9"/>
    <w:rsid w:val="00B54B7D"/>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B54B7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54B7D"/>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B54B7D"/>
    <w:pPr>
      <w:ind w:left="720"/>
      <w:contextualSpacing/>
    </w:pPr>
    <w:rPr>
      <w:szCs w:val="24"/>
    </w:rPr>
  </w:style>
  <w:style w:type="character" w:styleId="CommentReference">
    <w:name w:val="annotation reference"/>
    <w:basedOn w:val="DefaultParagraphFont"/>
    <w:uiPriority w:val="99"/>
    <w:semiHidden/>
    <w:unhideWhenUsed/>
    <w:rsid w:val="00B54B7D"/>
    <w:rPr>
      <w:sz w:val="18"/>
      <w:szCs w:val="18"/>
    </w:rPr>
  </w:style>
  <w:style w:type="paragraph" w:styleId="CommentText">
    <w:name w:val="annotation text"/>
    <w:basedOn w:val="Normal"/>
    <w:link w:val="CommentTextChar"/>
    <w:uiPriority w:val="99"/>
    <w:semiHidden/>
    <w:unhideWhenUsed/>
    <w:rsid w:val="00B54B7D"/>
    <w:rPr>
      <w:szCs w:val="24"/>
    </w:rPr>
  </w:style>
  <w:style w:type="character" w:customStyle="1" w:styleId="CommentTextChar">
    <w:name w:val="Comment Text Char"/>
    <w:basedOn w:val="DefaultParagraphFont"/>
    <w:link w:val="CommentText"/>
    <w:uiPriority w:val="99"/>
    <w:semiHidden/>
    <w:rsid w:val="00B54B7D"/>
    <w:rPr>
      <w:sz w:val="24"/>
      <w:szCs w:val="24"/>
      <w:lang w:eastAsia="en-US"/>
    </w:rPr>
  </w:style>
  <w:style w:type="paragraph" w:styleId="CommentSubject">
    <w:name w:val="annotation subject"/>
    <w:basedOn w:val="CommentText"/>
    <w:next w:val="CommentText"/>
    <w:link w:val="CommentSubjectChar"/>
    <w:uiPriority w:val="99"/>
    <w:semiHidden/>
    <w:unhideWhenUsed/>
    <w:rsid w:val="00B54B7D"/>
    <w:rPr>
      <w:b/>
      <w:bCs/>
      <w:sz w:val="20"/>
      <w:szCs w:val="20"/>
    </w:rPr>
  </w:style>
  <w:style w:type="character" w:customStyle="1" w:styleId="CommentSubjectChar">
    <w:name w:val="Comment Subject Char"/>
    <w:basedOn w:val="CommentTextChar"/>
    <w:link w:val="CommentSubject"/>
    <w:uiPriority w:val="99"/>
    <w:semiHidden/>
    <w:rsid w:val="00B54B7D"/>
    <w:rPr>
      <w:b/>
      <w:bCs/>
      <w:sz w:val="24"/>
      <w:szCs w:val="24"/>
      <w:lang w:eastAsia="en-US"/>
    </w:rPr>
  </w:style>
  <w:style w:type="paragraph" w:styleId="BalloonText">
    <w:name w:val="Balloon Text"/>
    <w:basedOn w:val="Normal"/>
    <w:link w:val="BalloonTextChar"/>
    <w:uiPriority w:val="99"/>
    <w:semiHidden/>
    <w:unhideWhenUsed/>
    <w:rsid w:val="00B54B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B7D"/>
    <w:rPr>
      <w:rFonts w:ascii="Lucida Grande" w:hAnsi="Lucida Grande" w:cs="Lucida Grande"/>
      <w:sz w:val="18"/>
      <w:szCs w:val="18"/>
      <w:lang w:eastAsia="en-US"/>
    </w:rPr>
  </w:style>
  <w:style w:type="character" w:customStyle="1" w:styleId="Heading4Char">
    <w:name w:val="Heading 4 Char"/>
    <w:basedOn w:val="DefaultParagraphFont"/>
    <w:link w:val="Heading4"/>
    <w:uiPriority w:val="9"/>
    <w:rsid w:val="00B54B7D"/>
    <w:rPr>
      <w:rFonts w:asciiTheme="majorHAnsi" w:eastAsiaTheme="majorEastAsia" w:hAnsiTheme="majorHAnsi" w:cstheme="majorBidi"/>
      <w:b/>
      <w:bCs/>
      <w:i/>
      <w:iCs/>
      <w:color w:val="4F81BD" w:themeColor="accent1"/>
      <w:sz w:val="24"/>
      <w:lang w:eastAsia="en-US"/>
    </w:rPr>
  </w:style>
  <w:style w:type="paragraph" w:styleId="Footer">
    <w:name w:val="footer"/>
    <w:basedOn w:val="Normal"/>
    <w:link w:val="FooterChar"/>
    <w:uiPriority w:val="99"/>
    <w:unhideWhenUsed/>
    <w:rsid w:val="00130CB0"/>
    <w:pPr>
      <w:tabs>
        <w:tab w:val="center" w:pos="4320"/>
        <w:tab w:val="right" w:pos="8640"/>
      </w:tabs>
    </w:pPr>
  </w:style>
  <w:style w:type="character" w:customStyle="1" w:styleId="FooterChar">
    <w:name w:val="Footer Char"/>
    <w:basedOn w:val="DefaultParagraphFont"/>
    <w:link w:val="Footer"/>
    <w:uiPriority w:val="99"/>
    <w:rsid w:val="00130CB0"/>
    <w:rPr>
      <w:sz w:val="24"/>
      <w:lang w:eastAsia="en-US"/>
    </w:rPr>
  </w:style>
  <w:style w:type="character" w:styleId="PageNumber">
    <w:name w:val="page number"/>
    <w:basedOn w:val="DefaultParagraphFont"/>
    <w:uiPriority w:val="99"/>
    <w:semiHidden/>
    <w:unhideWhenUsed/>
    <w:rsid w:val="00130CB0"/>
  </w:style>
  <w:style w:type="character" w:customStyle="1" w:styleId="Heading9Char">
    <w:name w:val="Heading 9 Char"/>
    <w:basedOn w:val="DefaultParagraphFont"/>
    <w:link w:val="Heading9"/>
    <w:rsid w:val="00372B91"/>
    <w:rPr>
      <w:rFonts w:ascii="Arial" w:eastAsia="Times New Roman" w:hAnsi="Arial" w:cs="Arial"/>
      <w:sz w:val="22"/>
      <w:szCs w:val="22"/>
      <w:lang w:val="en-CA" w:eastAsia="en-US"/>
    </w:rPr>
  </w:style>
  <w:style w:type="paragraph" w:styleId="FootnoteText">
    <w:name w:val="footnote text"/>
    <w:basedOn w:val="Normal"/>
    <w:link w:val="FootnoteTextChar"/>
    <w:uiPriority w:val="99"/>
    <w:unhideWhenUsed/>
    <w:rsid w:val="00BB518D"/>
    <w:rPr>
      <w:szCs w:val="24"/>
    </w:rPr>
  </w:style>
  <w:style w:type="character" w:customStyle="1" w:styleId="FootnoteTextChar">
    <w:name w:val="Footnote Text Char"/>
    <w:basedOn w:val="DefaultParagraphFont"/>
    <w:link w:val="FootnoteText"/>
    <w:uiPriority w:val="99"/>
    <w:rsid w:val="00BB518D"/>
    <w:rPr>
      <w:sz w:val="24"/>
      <w:szCs w:val="24"/>
      <w:lang w:eastAsia="en-US"/>
    </w:rPr>
  </w:style>
  <w:style w:type="character" w:styleId="FootnoteReference">
    <w:name w:val="footnote reference"/>
    <w:basedOn w:val="DefaultParagraphFont"/>
    <w:uiPriority w:val="99"/>
    <w:unhideWhenUsed/>
    <w:rsid w:val="00BB518D"/>
    <w:rPr>
      <w:vertAlign w:val="superscript"/>
    </w:rPr>
  </w:style>
  <w:style w:type="paragraph" w:styleId="Revision">
    <w:name w:val="Revision"/>
    <w:hidden/>
    <w:uiPriority w:val="99"/>
    <w:semiHidden/>
    <w:rsid w:val="00EF4849"/>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10</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Schwarz</dc:creator>
  <cp:keywords/>
  <dc:description/>
  <cp:lastModifiedBy>carl schwarz</cp:lastModifiedBy>
  <cp:revision>73</cp:revision>
  <dcterms:created xsi:type="dcterms:W3CDTF">2017-03-06T22:43:00Z</dcterms:created>
  <dcterms:modified xsi:type="dcterms:W3CDTF">2022-11-26T04:17:00Z</dcterms:modified>
</cp:coreProperties>
</file>